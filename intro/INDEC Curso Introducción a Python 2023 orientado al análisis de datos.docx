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6945"/>
      </w:tblGrid>
      <w:tr w:rsidR="001E5A5A" w:rsidRPr="00C640E2" w14:paraId="270E6B30" w14:textId="77777777" w:rsidTr="00455EE1">
        <w:trPr>
          <w:jc w:val="center"/>
        </w:trPr>
        <w:tc>
          <w:tcPr>
            <w:tcW w:w="6945" w:type="dxa"/>
            <w:shd w:val="clear" w:color="auto" w:fill="BDD6EE" w:themeFill="accent5" w:themeFillTint="66"/>
          </w:tcPr>
          <w:p w14:paraId="73BCA4E2" w14:textId="467219F3" w:rsidR="001E5A5A" w:rsidRPr="00C640E2" w:rsidRDefault="00455EE1" w:rsidP="00C640E2">
            <w:pPr>
              <w:spacing w:before="120" w:after="120"/>
              <w:jc w:val="center"/>
              <w:rPr>
                <w:rFonts w:eastAsia="Times New Roman"/>
                <w:b/>
              </w:rPr>
            </w:pPr>
            <w:r w:rsidRPr="00C640E2">
              <w:rPr>
                <w:rFonts w:eastAsia="Times New Roman"/>
                <w:b/>
              </w:rPr>
              <w:t xml:space="preserve">CICLO DE FORMACIÓN EN PYTHON. </w:t>
            </w:r>
            <w:r w:rsidR="001E5A5A" w:rsidRPr="00C640E2">
              <w:rPr>
                <w:rFonts w:eastAsia="Times New Roman"/>
                <w:b/>
              </w:rPr>
              <w:t>INTRODUCCIÓN A PYTHON</w:t>
            </w:r>
            <w:r w:rsidR="0019462C" w:rsidRPr="00C640E2">
              <w:rPr>
                <w:rFonts w:eastAsia="Times New Roman"/>
                <w:b/>
              </w:rPr>
              <w:t xml:space="preserve"> CON ORIENTACIÓN AL ANÁLISIS DE DATOS</w:t>
            </w:r>
          </w:p>
        </w:tc>
      </w:tr>
    </w:tbl>
    <w:p w14:paraId="6F32D84B" w14:textId="77777777" w:rsidR="001E5A5A" w:rsidRPr="00C640E2" w:rsidRDefault="001E5A5A" w:rsidP="00C640E2">
      <w:pPr>
        <w:spacing w:after="0" w:line="240" w:lineRule="auto"/>
        <w:ind w:hanging="2"/>
        <w:rPr>
          <w:rFonts w:eastAsia="Times New Roman"/>
        </w:rPr>
      </w:pPr>
    </w:p>
    <w:p w14:paraId="0CA09682" w14:textId="77777777" w:rsidR="001E5A5A" w:rsidRPr="00C640E2" w:rsidRDefault="001E5A5A" w:rsidP="00C640E2">
      <w:pPr>
        <w:spacing w:after="0" w:line="240" w:lineRule="auto"/>
        <w:ind w:hanging="2"/>
        <w:rPr>
          <w:rFonts w:eastAsia="Times New Roman"/>
        </w:rPr>
      </w:pPr>
    </w:p>
    <w:p w14:paraId="07BAA404" w14:textId="77777777" w:rsidR="001E5A5A" w:rsidRPr="00C640E2" w:rsidRDefault="001E5A5A" w:rsidP="00C640E2">
      <w:pPr>
        <w:pStyle w:val="Prrafodelista"/>
        <w:widowControl/>
        <w:numPr>
          <w:ilvl w:val="0"/>
          <w:numId w:val="34"/>
        </w:numPr>
        <w:autoSpaceDE/>
        <w:autoSpaceDN/>
        <w:ind w:left="426" w:hanging="426"/>
        <w:contextualSpacing/>
        <w:textDirection w:val="btLr"/>
        <w:textAlignment w:val="top"/>
        <w:outlineLvl w:val="0"/>
        <w:rPr>
          <w:b/>
        </w:rPr>
      </w:pPr>
      <w:r w:rsidRPr="00C640E2">
        <w:rPr>
          <w:b/>
        </w:rPr>
        <w:t>Fundamentación</w:t>
      </w:r>
    </w:p>
    <w:p w14:paraId="1E32D611" w14:textId="77777777" w:rsidR="001E5A5A" w:rsidRPr="00C640E2" w:rsidRDefault="001E5A5A" w:rsidP="00C640E2">
      <w:pPr>
        <w:spacing w:after="0" w:line="240" w:lineRule="auto"/>
        <w:ind w:hanging="2"/>
        <w:jc w:val="both"/>
        <w:rPr>
          <w:highlight w:val="white"/>
        </w:rPr>
      </w:pPr>
    </w:p>
    <w:p w14:paraId="102F8BD1" w14:textId="77777777" w:rsidR="00455EE1" w:rsidRPr="00C640E2" w:rsidRDefault="00455EE1" w:rsidP="00C640E2">
      <w:pPr>
        <w:spacing w:after="0" w:line="240" w:lineRule="auto"/>
        <w:ind w:hanging="2"/>
        <w:jc w:val="both"/>
      </w:pPr>
      <w:r w:rsidRPr="00455EE1">
        <w:t>La actividad se inscribe en la política de recursos humanos del INSTITUTO NACIONAL DE ESTADÍSTICA Y CENSOS (INDEC), orientada a desarrollar programas de formación y actualización del personal profesional, técnico y operativo del Instituto acordes a los cambios tecnológicos y en los procesos de trabajo.</w:t>
      </w:r>
    </w:p>
    <w:p w14:paraId="040E6BB7" w14:textId="77777777" w:rsidR="00455EE1" w:rsidRPr="00455EE1" w:rsidRDefault="00455EE1" w:rsidP="00C640E2">
      <w:pPr>
        <w:spacing w:after="0" w:line="240" w:lineRule="auto"/>
        <w:ind w:hanging="2"/>
        <w:jc w:val="both"/>
      </w:pPr>
    </w:p>
    <w:p w14:paraId="2F356D2E" w14:textId="489ECB31" w:rsidR="00807DAB" w:rsidRPr="00C640E2" w:rsidRDefault="00807DAB" w:rsidP="00C640E2">
      <w:pPr>
        <w:spacing w:after="0" w:line="240" w:lineRule="auto"/>
        <w:ind w:hanging="2"/>
        <w:jc w:val="both"/>
      </w:pPr>
      <w:r w:rsidRPr="00C640E2">
        <w:t>En su función de servir estadísticas públicas, las direcciones estadísticas del INDEC deben producir datos en procesos de manera periódica que abrevan de diversas fuentes además de sujetar esos datos a múltiples transformaciones con procesos que pueden ser sensiblemente complejos. Sobre ese carácter periódico de su labor se debe agregar que deben cumplir un marco metodológico replicable y comunicable que asegure la transparencia de los datos producidos.</w:t>
      </w:r>
    </w:p>
    <w:p w14:paraId="2FAA468B" w14:textId="77777777" w:rsidR="00807DAB" w:rsidRPr="00C640E2" w:rsidRDefault="00807DAB" w:rsidP="00C640E2">
      <w:pPr>
        <w:spacing w:after="0" w:line="240" w:lineRule="auto"/>
        <w:ind w:hanging="2"/>
        <w:jc w:val="both"/>
      </w:pPr>
    </w:p>
    <w:p w14:paraId="6403B67F" w14:textId="214F9632" w:rsidR="001E5A5A" w:rsidRPr="00C640E2" w:rsidRDefault="00807DAB" w:rsidP="002F26A3">
      <w:pPr>
        <w:spacing w:after="0" w:line="240" w:lineRule="auto"/>
        <w:ind w:hanging="2"/>
        <w:jc w:val="both"/>
        <w:rPr>
          <w:highlight w:val="white"/>
        </w:rPr>
      </w:pPr>
      <w:r w:rsidRPr="00C640E2">
        <w:t>Es</w:t>
      </w:r>
      <w:r w:rsidR="00030094">
        <w:t>t</w:t>
      </w:r>
      <w:r w:rsidRPr="00C640E2">
        <w:t>as características descriptas de las tareas del instituto hacen idóneo que sus técnicos puedan incluir Python entre sus herramientas cotidianas de trabajo. Python facilita:</w:t>
      </w:r>
      <w:r w:rsidR="00FD2C0C">
        <w:t xml:space="preserve"> a) l</w:t>
      </w:r>
      <w:r w:rsidRPr="00C640E2">
        <w:t>a automatización de tareas repetitivas</w:t>
      </w:r>
      <w:r w:rsidR="00FD2C0C">
        <w:t xml:space="preserve"> como</w:t>
      </w:r>
      <w:r w:rsidRPr="00C640E2">
        <w:t xml:space="preserve"> descargas de gran cantidad de archivos o la repetición del mismo proceso en diferentes conjuntos de datos</w:t>
      </w:r>
      <w:r w:rsidR="00FD2C0C">
        <w:t>; b) la r</w:t>
      </w:r>
      <w:r w:rsidRPr="00C640E2">
        <w:t>eplicación de procesos</w:t>
      </w:r>
      <w:r w:rsidR="00FD2C0C">
        <w:t xml:space="preserve"> utilizando </w:t>
      </w:r>
      <w:r w:rsidRPr="00C640E2">
        <w:t xml:space="preserve">programación con Python </w:t>
      </w:r>
      <w:r w:rsidR="00FD2C0C">
        <w:t xml:space="preserve">permite </w:t>
      </w:r>
      <w:r w:rsidRPr="00C640E2">
        <w:t xml:space="preserve">parametrizar los </w:t>
      </w:r>
      <w:r w:rsidR="00FD2C0C">
        <w:t>mismos</w:t>
      </w:r>
      <w:r w:rsidRPr="00C640E2">
        <w:t xml:space="preserve"> para poder funcionar en nuevos contextos (por </w:t>
      </w:r>
      <w:r w:rsidR="00F84828" w:rsidRPr="00C640E2">
        <w:t>ejemplo,</w:t>
      </w:r>
      <w:r w:rsidRPr="00C640E2">
        <w:t xml:space="preserve"> el caso de conjuntos de datos actualizados)</w:t>
      </w:r>
      <w:r w:rsidR="00FD2C0C">
        <w:t>; c) la d</w:t>
      </w:r>
      <w:r w:rsidRPr="00C640E2">
        <w:t>ocumentación de los procesos</w:t>
      </w:r>
      <w:r w:rsidR="0032756B">
        <w:t xml:space="preserve">, </w:t>
      </w:r>
      <w:r w:rsidRPr="00C640E2">
        <w:t>favorec</w:t>
      </w:r>
      <w:r w:rsidR="0032756B">
        <w:t xml:space="preserve">iendo </w:t>
      </w:r>
      <w:r w:rsidRPr="00C640E2">
        <w:t>la corrección entre pares y a la documentación de los procesos</w:t>
      </w:r>
      <w:r w:rsidR="002F26A3">
        <w:t xml:space="preserve">, permitiendo </w:t>
      </w:r>
      <w:r w:rsidRPr="00C640E2">
        <w:t>contrastar el proceso creado con el marco metodológico que debe seguir</w:t>
      </w:r>
      <w:r w:rsidR="002F26A3">
        <w:t>; y d) la c</w:t>
      </w:r>
      <w:r w:rsidRPr="00C640E2">
        <w:t>omunicación y transparencia</w:t>
      </w:r>
      <w:r w:rsidR="002F26A3">
        <w:t xml:space="preserve"> en el</w:t>
      </w:r>
      <w:r w:rsidRPr="00C640E2">
        <w:t xml:space="preserve"> lenguaje de código abierto</w:t>
      </w:r>
      <w:r w:rsidR="002F26A3">
        <w:t xml:space="preserve"> que utiliza Python </w:t>
      </w:r>
      <w:r w:rsidRPr="00C640E2">
        <w:t xml:space="preserve">implica que </w:t>
      </w:r>
      <w:r w:rsidR="00007D70">
        <w:t xml:space="preserve">el mismo </w:t>
      </w:r>
      <w:r w:rsidRPr="00C640E2">
        <w:t>puede ser compartido y replicado por cualquier persona sin necesidad de pagar licencia</w:t>
      </w:r>
      <w:r w:rsidR="002F26A3">
        <w:t xml:space="preserve">, incluso </w:t>
      </w:r>
      <w:r w:rsidRPr="00C640E2">
        <w:t>cualquier usuario del instituto puede consumir librerías de Python que facilitan muchas tareas, actualizadas periódicamente y revisadas por la enorme comunidad de usuarios.</w:t>
      </w:r>
    </w:p>
    <w:p w14:paraId="7D7D13E7" w14:textId="77777777" w:rsidR="001E5A5A" w:rsidRPr="00C640E2" w:rsidRDefault="001E5A5A" w:rsidP="00C640E2">
      <w:pPr>
        <w:spacing w:after="0" w:line="240" w:lineRule="auto"/>
        <w:ind w:hanging="2"/>
      </w:pPr>
    </w:p>
    <w:p w14:paraId="24D6AEB2" w14:textId="5BACB9C1" w:rsidR="004508BF" w:rsidRDefault="00030094" w:rsidP="00C640E2">
      <w:pPr>
        <w:spacing w:after="0" w:line="240" w:lineRule="auto"/>
        <w:ind w:hanging="2"/>
        <w:jc w:val="both"/>
      </w:pPr>
      <w:r>
        <w:t xml:space="preserve"> </w:t>
      </w:r>
      <w:commentRangeStart w:id="0"/>
      <w:commentRangeStart w:id="1"/>
      <w:r>
        <w:t xml:space="preserve">Dada </w:t>
      </w:r>
      <w:r w:rsidRPr="00C640E2">
        <w:t>la necesidad de actualización constante en cuanto a ciencias de datos respecta, siendo ello clave para la ejecución de las principales tareas desarrolladas por el organismo</w:t>
      </w:r>
      <w:r>
        <w:t>, se decide</w:t>
      </w:r>
      <w:r w:rsidR="004508BF" w:rsidRPr="00C640E2">
        <w:t xml:space="preserve"> </w:t>
      </w:r>
      <w:commentRangeEnd w:id="0"/>
      <w:r>
        <w:rPr>
          <w:rStyle w:val="Refdecomentario"/>
        </w:rPr>
        <w:commentReference w:id="0"/>
      </w:r>
      <w:commentRangeEnd w:id="1"/>
      <w:r w:rsidR="00D331F6">
        <w:rPr>
          <w:rStyle w:val="Refdecomentario"/>
        </w:rPr>
        <w:commentReference w:id="1"/>
      </w:r>
      <w:r w:rsidR="004508BF" w:rsidRPr="00C640E2">
        <w:t>su inclusión en el INDEC como propuesta de capacitación institucional</w:t>
      </w:r>
      <w:r w:rsidR="00731CC4">
        <w:t>.</w:t>
      </w:r>
    </w:p>
    <w:p w14:paraId="59E8FBD6" w14:textId="77777777" w:rsidR="00406FDA" w:rsidRDefault="00406FDA" w:rsidP="00C640E2">
      <w:pPr>
        <w:spacing w:after="0" w:line="240" w:lineRule="auto"/>
        <w:ind w:hanging="2"/>
        <w:jc w:val="both"/>
      </w:pPr>
    </w:p>
    <w:p w14:paraId="03563A85" w14:textId="56C5674F" w:rsidR="00406FDA" w:rsidRPr="00C640E2" w:rsidRDefault="00406FDA" w:rsidP="00C640E2">
      <w:pPr>
        <w:spacing w:after="0" w:line="240" w:lineRule="auto"/>
        <w:ind w:hanging="2"/>
        <w:jc w:val="both"/>
      </w:pPr>
      <w:r w:rsidRPr="00406FDA">
        <w:rPr>
          <w:bCs/>
        </w:rPr>
        <w:t>A partir de experiencia</w:t>
      </w:r>
      <w:r>
        <w:rPr>
          <w:bCs/>
        </w:rPr>
        <w:t>s</w:t>
      </w:r>
      <w:r w:rsidRPr="00406FDA">
        <w:rPr>
          <w:bCs/>
        </w:rPr>
        <w:t xml:space="preserve"> anteriores</w:t>
      </w:r>
      <w:r>
        <w:rPr>
          <w:bCs/>
        </w:rPr>
        <w:t>,</w:t>
      </w:r>
      <w:r w:rsidRPr="00406FDA">
        <w:rPr>
          <w:bCs/>
        </w:rPr>
        <w:t xml:space="preserve"> se advirtió la necesidad de modificar la estrategia pedagógica </w:t>
      </w:r>
      <w:r>
        <w:rPr>
          <w:bCs/>
        </w:rPr>
        <w:t>de la capacitación</w:t>
      </w:r>
      <w:r w:rsidR="00922001">
        <w:rPr>
          <w:bCs/>
        </w:rPr>
        <w:t xml:space="preserve"> institucional</w:t>
      </w:r>
      <w:r>
        <w:rPr>
          <w:bCs/>
        </w:rPr>
        <w:t xml:space="preserve">. Por ello se </w:t>
      </w:r>
      <w:r w:rsidRPr="00406FDA">
        <w:rPr>
          <w:bCs/>
        </w:rPr>
        <w:t>configura</w:t>
      </w:r>
      <w:r>
        <w:rPr>
          <w:bCs/>
        </w:rPr>
        <w:t>rá</w:t>
      </w:r>
      <w:r w:rsidRPr="00406FDA">
        <w:rPr>
          <w:bCs/>
        </w:rPr>
        <w:t xml:space="preserve"> </w:t>
      </w:r>
      <w:r w:rsidR="00922001">
        <w:rPr>
          <w:bCs/>
        </w:rPr>
        <w:t xml:space="preserve">la presente capacitación en formato de </w:t>
      </w:r>
      <w:r w:rsidRPr="00406FDA">
        <w:rPr>
          <w:bCs/>
        </w:rPr>
        <w:t xml:space="preserve">ciclo formativo de aprendizaje </w:t>
      </w:r>
      <w:r w:rsidR="00922001">
        <w:rPr>
          <w:bCs/>
        </w:rPr>
        <w:t xml:space="preserve">en Python </w:t>
      </w:r>
      <w:r w:rsidRPr="00406FDA">
        <w:rPr>
          <w:bCs/>
        </w:rPr>
        <w:t xml:space="preserve">consistente en un curso introductorio </w:t>
      </w:r>
      <w:r w:rsidR="00922001">
        <w:rPr>
          <w:bCs/>
        </w:rPr>
        <w:t xml:space="preserve">que se </w:t>
      </w:r>
      <w:r w:rsidRPr="00406FDA">
        <w:rPr>
          <w:bCs/>
        </w:rPr>
        <w:t>complementa</w:t>
      </w:r>
      <w:r w:rsidR="00922001">
        <w:rPr>
          <w:bCs/>
        </w:rPr>
        <w:t>rá</w:t>
      </w:r>
      <w:r w:rsidRPr="00406FDA">
        <w:rPr>
          <w:bCs/>
        </w:rPr>
        <w:t xml:space="preserve"> con talleres de aplicación específica, siendo esos no correlativos.</w:t>
      </w:r>
    </w:p>
    <w:p w14:paraId="2BBDFF9B" w14:textId="77777777" w:rsidR="004508BF" w:rsidRPr="00C640E2" w:rsidRDefault="004508BF" w:rsidP="00C640E2">
      <w:pPr>
        <w:spacing w:after="0" w:line="240" w:lineRule="auto"/>
        <w:ind w:hanging="2"/>
      </w:pPr>
    </w:p>
    <w:p w14:paraId="3BB581D8" w14:textId="77777777" w:rsidR="00FC368A" w:rsidRPr="00C640E2" w:rsidRDefault="00FC368A" w:rsidP="00C640E2">
      <w:pPr>
        <w:spacing w:after="0" w:line="240" w:lineRule="auto"/>
        <w:ind w:hanging="2"/>
      </w:pPr>
    </w:p>
    <w:p w14:paraId="42718917" w14:textId="77777777" w:rsidR="001E5A5A" w:rsidRPr="00C640E2" w:rsidRDefault="001E5A5A" w:rsidP="00C640E2">
      <w:pPr>
        <w:pStyle w:val="Prrafodelista"/>
        <w:widowControl/>
        <w:numPr>
          <w:ilvl w:val="0"/>
          <w:numId w:val="34"/>
        </w:numPr>
        <w:autoSpaceDE/>
        <w:autoSpaceDN/>
        <w:ind w:left="426" w:hanging="426"/>
        <w:contextualSpacing/>
        <w:textDirection w:val="btLr"/>
        <w:textAlignment w:val="top"/>
        <w:outlineLvl w:val="0"/>
        <w:rPr>
          <w:b/>
        </w:rPr>
      </w:pPr>
      <w:r w:rsidRPr="00C640E2">
        <w:rPr>
          <w:b/>
        </w:rPr>
        <w:t>Contribución esperada</w:t>
      </w:r>
    </w:p>
    <w:p w14:paraId="18A52115" w14:textId="77777777" w:rsidR="001E5A5A" w:rsidRPr="00C640E2" w:rsidRDefault="001E5A5A" w:rsidP="00C640E2">
      <w:pPr>
        <w:spacing w:after="0" w:line="240" w:lineRule="auto"/>
        <w:ind w:hanging="2"/>
        <w:jc w:val="both"/>
      </w:pPr>
    </w:p>
    <w:p w14:paraId="11F2E16C" w14:textId="45ED4ECF" w:rsidR="001E5A5A" w:rsidRPr="00C640E2" w:rsidRDefault="001E5A5A" w:rsidP="00C640E2">
      <w:pPr>
        <w:spacing w:after="0" w:line="240" w:lineRule="auto"/>
        <w:ind w:hanging="2"/>
        <w:jc w:val="both"/>
        <w:rPr>
          <w:highlight w:val="white"/>
        </w:rPr>
      </w:pPr>
      <w:r w:rsidRPr="00C640E2">
        <w:t xml:space="preserve">Se espera que la organización logre agilizar la construcción de diseños metodológicos de los distintos </w:t>
      </w:r>
      <w:r w:rsidRPr="00C640E2">
        <w:rPr>
          <w:highlight w:val="white"/>
        </w:rPr>
        <w:t>operativos estadísticos nacionales y elaborar indicadores básicos e información de orden social y económico de manera más eficiente</w:t>
      </w:r>
      <w:ins w:id="2" w:author="Molina Jose Ramon" w:date="2023-10-27T15:56:00Z">
        <w:r w:rsidR="00D331F6">
          <w:rPr>
            <w:highlight w:val="white"/>
          </w:rPr>
          <w:t xml:space="preserve">, mediante la utilización de las herramientas que </w:t>
        </w:r>
      </w:ins>
      <w:ins w:id="3" w:author="Molina Jose Ramon" w:date="2023-10-27T15:57:00Z">
        <w:r w:rsidR="00D331F6">
          <w:rPr>
            <w:highlight w:val="white"/>
          </w:rPr>
          <w:t>ofrece</w:t>
        </w:r>
      </w:ins>
      <w:ins w:id="4" w:author="Molina Jose Ramon" w:date="2023-10-27T15:56:00Z">
        <w:r w:rsidR="00D331F6">
          <w:rPr>
            <w:highlight w:val="white"/>
          </w:rPr>
          <w:t xml:space="preserve"> Python </w:t>
        </w:r>
      </w:ins>
      <w:ins w:id="5" w:author="Molina Jose Ramon" w:date="2023-10-27T15:57:00Z">
        <w:r w:rsidR="00D331F6">
          <w:rPr>
            <w:highlight w:val="white"/>
          </w:rPr>
          <w:t>para la toma de decisiones</w:t>
        </w:r>
      </w:ins>
      <w:r w:rsidRPr="00C640E2">
        <w:rPr>
          <w:highlight w:val="white"/>
        </w:rPr>
        <w:t xml:space="preserve">. </w:t>
      </w:r>
      <w:r w:rsidR="00731CC4">
        <w:rPr>
          <w:highlight w:val="white"/>
        </w:rPr>
        <w:t xml:space="preserve">Este curso </w:t>
      </w:r>
      <w:r w:rsidR="00731CC4" w:rsidRPr="00C640E2">
        <w:t>permitirá obedecer a la necesidad de actualización constante en cuanto a ciencias de datos respecta, siendo ello clave para la ejecución de las principales tareas desarrolladas por el organismo.</w:t>
      </w:r>
    </w:p>
    <w:p w14:paraId="2DBEA7F4" w14:textId="77777777" w:rsidR="001E5A5A" w:rsidRPr="00C640E2" w:rsidRDefault="001E5A5A" w:rsidP="00C640E2">
      <w:pPr>
        <w:spacing w:after="0" w:line="240" w:lineRule="auto"/>
        <w:ind w:hanging="2"/>
      </w:pPr>
    </w:p>
    <w:p w14:paraId="063E0C91" w14:textId="77777777" w:rsidR="001E5A5A" w:rsidRPr="00C640E2" w:rsidRDefault="001E5A5A" w:rsidP="00C640E2">
      <w:pPr>
        <w:spacing w:after="0" w:line="240" w:lineRule="auto"/>
        <w:ind w:hanging="2"/>
      </w:pPr>
    </w:p>
    <w:p w14:paraId="1574D0C0" w14:textId="77777777" w:rsidR="001E5A5A" w:rsidRPr="00C640E2" w:rsidRDefault="001E5A5A" w:rsidP="00C640E2">
      <w:pPr>
        <w:pStyle w:val="Prrafodelista"/>
        <w:widowControl/>
        <w:numPr>
          <w:ilvl w:val="0"/>
          <w:numId w:val="34"/>
        </w:numPr>
        <w:autoSpaceDE/>
        <w:autoSpaceDN/>
        <w:ind w:left="426" w:hanging="426"/>
        <w:contextualSpacing/>
        <w:textDirection w:val="btLr"/>
        <w:textAlignment w:val="top"/>
        <w:outlineLvl w:val="0"/>
        <w:rPr>
          <w:b/>
        </w:rPr>
      </w:pPr>
      <w:r w:rsidRPr="00C640E2">
        <w:rPr>
          <w:b/>
        </w:rPr>
        <w:t>Perfil del participante</w:t>
      </w:r>
    </w:p>
    <w:p w14:paraId="67CBC7A3" w14:textId="77777777" w:rsidR="004508BF" w:rsidRPr="00C640E2" w:rsidRDefault="004508BF" w:rsidP="00C640E2">
      <w:pPr>
        <w:spacing w:after="0" w:line="240" w:lineRule="auto"/>
        <w:ind w:hanging="2"/>
        <w:jc w:val="both"/>
      </w:pPr>
    </w:p>
    <w:p w14:paraId="3D790076" w14:textId="3EE71FF2" w:rsidR="001E5A5A" w:rsidRPr="00C640E2" w:rsidRDefault="001E5A5A" w:rsidP="00C640E2">
      <w:pPr>
        <w:spacing w:after="0" w:line="240" w:lineRule="auto"/>
        <w:ind w:hanging="2"/>
        <w:jc w:val="both"/>
      </w:pPr>
      <w:r w:rsidRPr="00C640E2">
        <w:t xml:space="preserve">Agentes desarrolladores, profesionales y/o técnicos que trabajan </w:t>
      </w:r>
      <w:r w:rsidR="00406FDA">
        <w:t xml:space="preserve">en </w:t>
      </w:r>
      <w:r w:rsidRPr="00C640E2">
        <w:t xml:space="preserve">operativos estadísticos como en la elaboración y presentación de la información. </w:t>
      </w:r>
    </w:p>
    <w:p w14:paraId="6A5E7122" w14:textId="77777777" w:rsidR="004508BF" w:rsidRPr="00C640E2" w:rsidRDefault="004508BF" w:rsidP="00C640E2">
      <w:pPr>
        <w:spacing w:after="0" w:line="240" w:lineRule="auto"/>
        <w:ind w:hanging="2"/>
        <w:jc w:val="both"/>
      </w:pPr>
    </w:p>
    <w:p w14:paraId="2CBBCB8D" w14:textId="3228BC8B" w:rsidR="004508BF" w:rsidRPr="00C640E2" w:rsidRDefault="004508BF" w:rsidP="00C640E2">
      <w:pPr>
        <w:spacing w:after="0" w:line="240" w:lineRule="auto"/>
        <w:ind w:hanging="2"/>
        <w:jc w:val="both"/>
      </w:pPr>
      <w:r w:rsidRPr="00C640E2">
        <w:t xml:space="preserve">Requisitos: </w:t>
      </w:r>
      <w:r w:rsidR="00AF7456">
        <w:t xml:space="preserve">utilización de bases de datos; análisis de datos estadísticos; </w:t>
      </w:r>
      <w:r w:rsidR="00474589" w:rsidRPr="00C640E2">
        <w:t>tener instalado Python en el ordenador; conocimiento de inglés nivel intermedio.</w:t>
      </w:r>
    </w:p>
    <w:p w14:paraId="661376DF" w14:textId="77777777" w:rsidR="001E5A5A" w:rsidRPr="00C640E2" w:rsidRDefault="001E5A5A" w:rsidP="00C640E2">
      <w:pPr>
        <w:spacing w:after="0" w:line="240" w:lineRule="auto"/>
        <w:ind w:hanging="2"/>
      </w:pPr>
      <w:r w:rsidRPr="00C640E2">
        <w:br/>
      </w:r>
    </w:p>
    <w:p w14:paraId="13C43835" w14:textId="77777777" w:rsidR="001E5A5A" w:rsidRPr="00C640E2" w:rsidRDefault="001E5A5A" w:rsidP="00C640E2">
      <w:pPr>
        <w:pStyle w:val="Prrafodelista"/>
        <w:widowControl/>
        <w:numPr>
          <w:ilvl w:val="0"/>
          <w:numId w:val="34"/>
        </w:numPr>
        <w:autoSpaceDE/>
        <w:autoSpaceDN/>
        <w:ind w:left="426" w:hanging="426"/>
        <w:contextualSpacing/>
        <w:textDirection w:val="btLr"/>
        <w:textAlignment w:val="top"/>
        <w:outlineLvl w:val="0"/>
        <w:rPr>
          <w:b/>
        </w:rPr>
      </w:pPr>
      <w:commentRangeStart w:id="6"/>
      <w:commentRangeStart w:id="7"/>
      <w:r w:rsidRPr="00C640E2">
        <w:rPr>
          <w:b/>
        </w:rPr>
        <w:t>Objetivos</w:t>
      </w:r>
      <w:commentRangeEnd w:id="6"/>
      <w:r w:rsidR="00EF0871">
        <w:rPr>
          <w:rStyle w:val="Refdecomentario"/>
        </w:rPr>
        <w:commentReference w:id="6"/>
      </w:r>
      <w:commentRangeEnd w:id="7"/>
      <w:r w:rsidR="00D331F6">
        <w:rPr>
          <w:rStyle w:val="Refdecomentario"/>
        </w:rPr>
        <w:commentReference w:id="7"/>
      </w:r>
    </w:p>
    <w:p w14:paraId="69AD1202" w14:textId="77777777" w:rsidR="001E5A5A" w:rsidRPr="00C640E2" w:rsidRDefault="001E5A5A" w:rsidP="00C640E2">
      <w:pPr>
        <w:spacing w:after="0" w:line="240" w:lineRule="auto"/>
        <w:ind w:hanging="2"/>
        <w:jc w:val="both"/>
      </w:pPr>
    </w:p>
    <w:p w14:paraId="2F98BEE1" w14:textId="77777777" w:rsidR="001E5A5A" w:rsidRPr="00C640E2" w:rsidRDefault="001E5A5A" w:rsidP="00C640E2">
      <w:pPr>
        <w:spacing w:after="0" w:line="240" w:lineRule="auto"/>
        <w:ind w:hanging="2"/>
        <w:jc w:val="both"/>
      </w:pPr>
      <w:bookmarkStart w:id="8" w:name="_Hlk149665200"/>
      <w:r w:rsidRPr="00C640E2">
        <w:t>Se espera que los participantes logren:</w:t>
      </w:r>
    </w:p>
    <w:p w14:paraId="11DF83A6" w14:textId="77777777" w:rsidR="001E5A5A" w:rsidRDefault="001E5A5A" w:rsidP="00C640E2">
      <w:pPr>
        <w:pStyle w:val="Prrafodelista"/>
        <w:widowControl/>
        <w:numPr>
          <w:ilvl w:val="0"/>
          <w:numId w:val="30"/>
        </w:numPr>
        <w:autoSpaceDE/>
        <w:autoSpaceDN/>
        <w:contextualSpacing/>
        <w:jc w:val="both"/>
        <w:textDirection w:val="btLr"/>
        <w:textAlignment w:val="top"/>
        <w:outlineLvl w:val="0"/>
      </w:pPr>
      <w:r w:rsidRPr="00C640E2">
        <w:t>Incorporar conocimientos básicos acerca de Python.</w:t>
      </w:r>
    </w:p>
    <w:p w14:paraId="07EBFC9A" w14:textId="5A1940C8" w:rsidR="007664BE" w:rsidRPr="00C640E2" w:rsidRDefault="007664BE" w:rsidP="00C640E2">
      <w:pPr>
        <w:pStyle w:val="Prrafodelista"/>
        <w:widowControl/>
        <w:numPr>
          <w:ilvl w:val="0"/>
          <w:numId w:val="30"/>
        </w:numPr>
        <w:autoSpaceDE/>
        <w:autoSpaceDN/>
        <w:contextualSpacing/>
        <w:jc w:val="both"/>
        <w:textDirection w:val="btLr"/>
        <w:textAlignment w:val="top"/>
        <w:outlineLvl w:val="0"/>
      </w:pPr>
      <w:r>
        <w:t>Entender las ventajas y casos de uso de la automatización de un proceso.</w:t>
      </w:r>
    </w:p>
    <w:p w14:paraId="4FA77B8E" w14:textId="72FD8ABB" w:rsidR="001E5A5A" w:rsidRDefault="007664BE" w:rsidP="00C640E2">
      <w:pPr>
        <w:pStyle w:val="Prrafodelista"/>
        <w:widowControl/>
        <w:numPr>
          <w:ilvl w:val="0"/>
          <w:numId w:val="30"/>
        </w:numPr>
        <w:autoSpaceDE/>
        <w:autoSpaceDN/>
        <w:contextualSpacing/>
        <w:jc w:val="both"/>
        <w:textDirection w:val="btLr"/>
        <w:textAlignment w:val="top"/>
        <w:outlineLvl w:val="0"/>
      </w:pPr>
      <w:r>
        <w:t>Tener la experiencia de desarrollar un proceso sencillo que permita la:</w:t>
      </w:r>
    </w:p>
    <w:p w14:paraId="3AFF6550" w14:textId="6CFA9F20" w:rsidR="007664BE" w:rsidRDefault="007664BE" w:rsidP="007664BE">
      <w:pPr>
        <w:pStyle w:val="Prrafodelista"/>
        <w:widowControl/>
        <w:numPr>
          <w:ilvl w:val="1"/>
          <w:numId w:val="30"/>
        </w:numPr>
        <w:autoSpaceDE/>
        <w:autoSpaceDN/>
        <w:contextualSpacing/>
        <w:jc w:val="both"/>
        <w:textDirection w:val="btLr"/>
        <w:textAlignment w:val="top"/>
        <w:outlineLvl w:val="0"/>
      </w:pPr>
      <w:r>
        <w:t>Lectura de datos de diversas fuentes</w:t>
      </w:r>
    </w:p>
    <w:p w14:paraId="04E62623" w14:textId="58702484" w:rsidR="007664BE" w:rsidRDefault="007664BE" w:rsidP="007664BE">
      <w:pPr>
        <w:pStyle w:val="Prrafodelista"/>
        <w:widowControl/>
        <w:numPr>
          <w:ilvl w:val="1"/>
          <w:numId w:val="30"/>
        </w:numPr>
        <w:autoSpaceDE/>
        <w:autoSpaceDN/>
        <w:contextualSpacing/>
        <w:jc w:val="both"/>
        <w:textDirection w:val="btLr"/>
        <w:textAlignment w:val="top"/>
        <w:outlineLvl w:val="0"/>
      </w:pPr>
      <w:r>
        <w:t>Exploración de los datos importados</w:t>
      </w:r>
    </w:p>
    <w:p w14:paraId="5775EBFE" w14:textId="1D74FD95" w:rsidR="007664BE" w:rsidRDefault="007664BE" w:rsidP="007664BE">
      <w:pPr>
        <w:pStyle w:val="Prrafodelista"/>
        <w:widowControl/>
        <w:numPr>
          <w:ilvl w:val="1"/>
          <w:numId w:val="30"/>
        </w:numPr>
        <w:autoSpaceDE/>
        <w:autoSpaceDN/>
        <w:contextualSpacing/>
        <w:jc w:val="both"/>
        <w:textDirection w:val="btLr"/>
        <w:textAlignment w:val="top"/>
        <w:outlineLvl w:val="0"/>
      </w:pPr>
      <w:r>
        <w:t>Transformación de los datos con fines analíticos</w:t>
      </w:r>
    </w:p>
    <w:p w14:paraId="290420A9" w14:textId="6E8C436C" w:rsidR="007664BE" w:rsidRDefault="007664BE" w:rsidP="007664BE">
      <w:pPr>
        <w:pStyle w:val="Prrafodelista"/>
        <w:widowControl/>
        <w:numPr>
          <w:ilvl w:val="1"/>
          <w:numId w:val="30"/>
        </w:numPr>
        <w:autoSpaceDE/>
        <w:autoSpaceDN/>
        <w:contextualSpacing/>
        <w:jc w:val="both"/>
        <w:textDirection w:val="btLr"/>
        <w:textAlignment w:val="top"/>
        <w:outlineLvl w:val="0"/>
      </w:pPr>
      <w:r>
        <w:t>Visualización de los datos y de relaciones entre sus variables</w:t>
      </w:r>
    </w:p>
    <w:p w14:paraId="05C4E313" w14:textId="2B3EED0B" w:rsidR="007664BE" w:rsidRDefault="007664BE" w:rsidP="007664BE">
      <w:pPr>
        <w:pStyle w:val="Prrafodelista"/>
        <w:widowControl/>
        <w:numPr>
          <w:ilvl w:val="1"/>
          <w:numId w:val="30"/>
        </w:numPr>
        <w:autoSpaceDE/>
        <w:autoSpaceDN/>
        <w:contextualSpacing/>
        <w:jc w:val="both"/>
        <w:textDirection w:val="btLr"/>
        <w:textAlignment w:val="top"/>
        <w:outlineLvl w:val="0"/>
      </w:pPr>
      <w:r>
        <w:t>Elaboración de conclusiones en base al trabajo hecho</w:t>
      </w:r>
    </w:p>
    <w:p w14:paraId="0F7797A7" w14:textId="4EA840BE" w:rsidR="007664BE" w:rsidRDefault="007664BE" w:rsidP="007664BE">
      <w:pPr>
        <w:pStyle w:val="Prrafodelista"/>
        <w:widowControl/>
        <w:numPr>
          <w:ilvl w:val="1"/>
          <w:numId w:val="30"/>
        </w:numPr>
        <w:autoSpaceDE/>
        <w:autoSpaceDN/>
        <w:contextualSpacing/>
        <w:jc w:val="both"/>
        <w:textDirection w:val="btLr"/>
        <w:textAlignment w:val="top"/>
        <w:outlineLvl w:val="0"/>
      </w:pPr>
      <w:r>
        <w:t>Facilitación de la comunicación de las conclusiones por los gráficos elaborados.</w:t>
      </w:r>
    </w:p>
    <w:bookmarkEnd w:id="8"/>
    <w:p w14:paraId="673BD25F" w14:textId="77777777" w:rsidR="001E5A5A" w:rsidRPr="00C640E2" w:rsidRDefault="001E5A5A" w:rsidP="00C640E2">
      <w:pPr>
        <w:spacing w:after="0" w:line="240" w:lineRule="auto"/>
        <w:ind w:hanging="2"/>
      </w:pPr>
    </w:p>
    <w:p w14:paraId="7D0273E7" w14:textId="77777777" w:rsidR="001E5A5A" w:rsidRPr="00C640E2" w:rsidRDefault="001E5A5A" w:rsidP="00C640E2">
      <w:pPr>
        <w:shd w:val="clear" w:color="auto" w:fill="FFFFFF"/>
        <w:spacing w:after="0" w:line="240" w:lineRule="auto"/>
        <w:ind w:hanging="2"/>
      </w:pPr>
      <w:r w:rsidRPr="00C640E2">
        <w:t> </w:t>
      </w:r>
    </w:p>
    <w:p w14:paraId="62256C9D" w14:textId="77777777" w:rsidR="001E5A5A" w:rsidRPr="00C640E2" w:rsidRDefault="001E5A5A" w:rsidP="00C640E2">
      <w:pPr>
        <w:pStyle w:val="Prrafodelista"/>
        <w:widowControl/>
        <w:numPr>
          <w:ilvl w:val="0"/>
          <w:numId w:val="34"/>
        </w:numPr>
        <w:autoSpaceDE/>
        <w:autoSpaceDN/>
        <w:ind w:left="426" w:hanging="426"/>
        <w:contextualSpacing/>
        <w:textDirection w:val="btLr"/>
        <w:textAlignment w:val="top"/>
        <w:outlineLvl w:val="0"/>
        <w:rPr>
          <w:b/>
        </w:rPr>
      </w:pPr>
      <w:r w:rsidRPr="00C640E2">
        <w:rPr>
          <w:b/>
        </w:rPr>
        <w:t>Contenidos</w:t>
      </w:r>
    </w:p>
    <w:p w14:paraId="50C49B13" w14:textId="77777777" w:rsidR="001E5A5A" w:rsidRPr="00C640E2" w:rsidRDefault="001E5A5A" w:rsidP="00C640E2">
      <w:pPr>
        <w:spacing w:after="0" w:line="240" w:lineRule="auto"/>
        <w:ind w:hanging="2"/>
        <w:jc w:val="both"/>
      </w:pPr>
      <w:r w:rsidRPr="00C640E2">
        <w:t>  </w:t>
      </w:r>
    </w:p>
    <w:p w14:paraId="217E1227" w14:textId="77777777" w:rsidR="001E5A5A" w:rsidRPr="00C640E2" w:rsidRDefault="001E5A5A" w:rsidP="00C640E2">
      <w:pPr>
        <w:spacing w:after="0" w:line="240" w:lineRule="auto"/>
        <w:ind w:hanging="2"/>
        <w:jc w:val="both"/>
      </w:pPr>
      <w:r w:rsidRPr="00C640E2">
        <w:rPr>
          <w:b/>
        </w:rPr>
        <w:t>Unidad 1 –  Introducción a Python</w:t>
      </w:r>
    </w:p>
    <w:p w14:paraId="47E5902B" w14:textId="58D72D90" w:rsidR="001E5A5A" w:rsidRPr="00C640E2" w:rsidRDefault="00523489" w:rsidP="00C640E2">
      <w:pPr>
        <w:pStyle w:val="Prrafodelista"/>
        <w:numPr>
          <w:ilvl w:val="0"/>
          <w:numId w:val="35"/>
        </w:numPr>
        <w:jc w:val="both"/>
        <w:rPr>
          <w:b/>
          <w:highlight w:val="white"/>
        </w:rPr>
      </w:pPr>
      <w:r w:rsidRPr="00C640E2">
        <w:rPr>
          <w:bCs/>
          <w:highlight w:val="white"/>
        </w:rPr>
        <w:t>¿Por qué Python?</w:t>
      </w:r>
    </w:p>
    <w:p w14:paraId="41F481C6" w14:textId="75813E80" w:rsidR="00523489" w:rsidRPr="00C640E2" w:rsidRDefault="00523489" w:rsidP="00C640E2">
      <w:pPr>
        <w:pStyle w:val="Prrafodelista"/>
        <w:numPr>
          <w:ilvl w:val="0"/>
          <w:numId w:val="37"/>
        </w:numPr>
        <w:jc w:val="both"/>
        <w:rPr>
          <w:b/>
          <w:highlight w:val="white"/>
        </w:rPr>
      </w:pPr>
      <w:r w:rsidRPr="00C640E2">
        <w:rPr>
          <w:bCs/>
          <w:highlight w:val="white"/>
        </w:rPr>
        <w:t>Comparación con Excel, semejanzas con R</w:t>
      </w:r>
    </w:p>
    <w:p w14:paraId="782CC1CF" w14:textId="7A47AC0B" w:rsidR="00523489" w:rsidRPr="00C640E2" w:rsidRDefault="00523489" w:rsidP="00C640E2">
      <w:pPr>
        <w:pStyle w:val="Prrafodelista"/>
        <w:numPr>
          <w:ilvl w:val="0"/>
          <w:numId w:val="37"/>
        </w:numPr>
        <w:jc w:val="both"/>
        <w:rPr>
          <w:bCs/>
          <w:highlight w:val="white"/>
        </w:rPr>
      </w:pPr>
      <w:r w:rsidRPr="00C640E2">
        <w:rPr>
          <w:bCs/>
          <w:highlight w:val="white"/>
        </w:rPr>
        <w:t>Utilidad</w:t>
      </w:r>
    </w:p>
    <w:p w14:paraId="15069310" w14:textId="2AA02E0A" w:rsidR="00523489" w:rsidRPr="00C640E2" w:rsidRDefault="00523489" w:rsidP="00C640E2">
      <w:pPr>
        <w:pStyle w:val="Prrafodelista"/>
        <w:numPr>
          <w:ilvl w:val="0"/>
          <w:numId w:val="35"/>
        </w:numPr>
        <w:jc w:val="both"/>
        <w:rPr>
          <w:b/>
          <w:highlight w:val="white"/>
        </w:rPr>
      </w:pPr>
      <w:r w:rsidRPr="00C640E2">
        <w:rPr>
          <w:bCs/>
          <w:highlight w:val="white"/>
        </w:rPr>
        <w:t>Desambiguación: lenguaje, intérprete e interfaz gráfica</w:t>
      </w:r>
    </w:p>
    <w:p w14:paraId="421239F7" w14:textId="5E12FBD7" w:rsidR="00523489" w:rsidRPr="00C640E2" w:rsidRDefault="00523489" w:rsidP="00C640E2">
      <w:pPr>
        <w:pStyle w:val="Prrafodelista"/>
        <w:numPr>
          <w:ilvl w:val="0"/>
          <w:numId w:val="35"/>
        </w:numPr>
        <w:jc w:val="both"/>
        <w:rPr>
          <w:b/>
          <w:highlight w:val="white"/>
        </w:rPr>
      </w:pPr>
      <w:r w:rsidRPr="00C640E2">
        <w:rPr>
          <w:bCs/>
          <w:highlight w:val="white"/>
        </w:rPr>
        <w:t>Conceptos básicos</w:t>
      </w:r>
    </w:p>
    <w:p w14:paraId="1F5B5133" w14:textId="19544884" w:rsidR="00523489" w:rsidRPr="00C640E2" w:rsidRDefault="00523489" w:rsidP="00C640E2">
      <w:pPr>
        <w:pStyle w:val="Prrafodelista"/>
        <w:numPr>
          <w:ilvl w:val="0"/>
          <w:numId w:val="37"/>
        </w:numPr>
        <w:jc w:val="both"/>
        <w:rPr>
          <w:bCs/>
          <w:highlight w:val="white"/>
        </w:rPr>
      </w:pPr>
      <w:r w:rsidRPr="00C640E2">
        <w:rPr>
          <w:bCs/>
          <w:highlight w:val="white"/>
        </w:rPr>
        <w:t>Tipos de datos</w:t>
      </w:r>
    </w:p>
    <w:p w14:paraId="70C3C17F" w14:textId="516EA886" w:rsidR="00523489" w:rsidRPr="00C640E2" w:rsidRDefault="00523489" w:rsidP="00C640E2">
      <w:pPr>
        <w:pStyle w:val="Prrafodelista"/>
        <w:numPr>
          <w:ilvl w:val="0"/>
          <w:numId w:val="37"/>
        </w:numPr>
        <w:jc w:val="both"/>
        <w:rPr>
          <w:bCs/>
          <w:highlight w:val="white"/>
        </w:rPr>
      </w:pPr>
      <w:r w:rsidRPr="00C640E2">
        <w:rPr>
          <w:bCs/>
          <w:highlight w:val="white"/>
        </w:rPr>
        <w:t>Expresiones y sentencias</w:t>
      </w:r>
    </w:p>
    <w:p w14:paraId="5941676B" w14:textId="1D43FBD7" w:rsidR="00523489" w:rsidRPr="00C640E2" w:rsidRDefault="00523489" w:rsidP="00C640E2">
      <w:pPr>
        <w:pStyle w:val="Prrafodelista"/>
        <w:numPr>
          <w:ilvl w:val="0"/>
          <w:numId w:val="37"/>
        </w:numPr>
        <w:jc w:val="both"/>
        <w:rPr>
          <w:bCs/>
          <w:highlight w:val="white"/>
        </w:rPr>
      </w:pPr>
      <w:r w:rsidRPr="00C640E2">
        <w:rPr>
          <w:bCs/>
          <w:highlight w:val="white"/>
        </w:rPr>
        <w:t>Operadores lógicos y aritméticos</w:t>
      </w:r>
    </w:p>
    <w:p w14:paraId="4395848C" w14:textId="542134CE" w:rsidR="00E06261" w:rsidRPr="00C640E2" w:rsidRDefault="00E06261" w:rsidP="00C640E2">
      <w:pPr>
        <w:pStyle w:val="Prrafodelista"/>
        <w:numPr>
          <w:ilvl w:val="0"/>
          <w:numId w:val="37"/>
        </w:numPr>
        <w:jc w:val="both"/>
        <w:rPr>
          <w:bCs/>
          <w:highlight w:val="white"/>
        </w:rPr>
      </w:pPr>
      <w:r w:rsidRPr="00C640E2">
        <w:rPr>
          <w:bCs/>
          <w:highlight w:val="white"/>
        </w:rPr>
        <w:t xml:space="preserve">Métodos de </w:t>
      </w:r>
      <w:proofErr w:type="spellStart"/>
      <w:r w:rsidRPr="00C640E2">
        <w:rPr>
          <w:bCs/>
          <w:highlight w:val="white"/>
        </w:rPr>
        <w:t>strings</w:t>
      </w:r>
      <w:proofErr w:type="spellEnd"/>
    </w:p>
    <w:p w14:paraId="2531BCF6" w14:textId="18F3AA8A" w:rsidR="00523489" w:rsidRPr="00C640E2" w:rsidRDefault="00523489" w:rsidP="00C640E2">
      <w:pPr>
        <w:pStyle w:val="Prrafodelista"/>
        <w:numPr>
          <w:ilvl w:val="0"/>
          <w:numId w:val="37"/>
        </w:numPr>
        <w:jc w:val="both"/>
        <w:rPr>
          <w:bCs/>
          <w:highlight w:val="white"/>
        </w:rPr>
      </w:pPr>
      <w:r w:rsidRPr="00C640E2">
        <w:rPr>
          <w:bCs/>
          <w:highlight w:val="white"/>
        </w:rPr>
        <w:t xml:space="preserve">Bucles </w:t>
      </w:r>
      <w:proofErr w:type="spellStart"/>
      <w:r w:rsidRPr="00C640E2">
        <w:rPr>
          <w:bCs/>
          <w:highlight w:val="white"/>
        </w:rPr>
        <w:t>for</w:t>
      </w:r>
      <w:proofErr w:type="spellEnd"/>
      <w:r w:rsidRPr="00C640E2">
        <w:rPr>
          <w:bCs/>
          <w:highlight w:val="white"/>
        </w:rPr>
        <w:t xml:space="preserve"> y </w:t>
      </w:r>
      <w:proofErr w:type="spellStart"/>
      <w:r w:rsidRPr="00C640E2">
        <w:rPr>
          <w:bCs/>
          <w:highlight w:val="white"/>
        </w:rPr>
        <w:t>while</w:t>
      </w:r>
      <w:proofErr w:type="spellEnd"/>
    </w:p>
    <w:p w14:paraId="63136D31" w14:textId="56E23298" w:rsidR="00523489" w:rsidRPr="00C640E2" w:rsidRDefault="00523489" w:rsidP="00C640E2">
      <w:pPr>
        <w:pStyle w:val="Prrafodelista"/>
        <w:numPr>
          <w:ilvl w:val="0"/>
          <w:numId w:val="35"/>
        </w:numPr>
        <w:jc w:val="both"/>
        <w:rPr>
          <w:b/>
          <w:highlight w:val="white"/>
        </w:rPr>
      </w:pPr>
      <w:r w:rsidRPr="00C640E2">
        <w:rPr>
          <w:bCs/>
          <w:highlight w:val="white"/>
        </w:rPr>
        <w:t>Ejercicios</w:t>
      </w:r>
    </w:p>
    <w:p w14:paraId="2CF7AED9" w14:textId="77777777" w:rsidR="000C63C4" w:rsidRPr="00C640E2" w:rsidRDefault="000C63C4" w:rsidP="00C640E2">
      <w:pPr>
        <w:spacing w:after="0" w:line="240" w:lineRule="auto"/>
        <w:jc w:val="both"/>
        <w:rPr>
          <w:b/>
          <w:highlight w:val="white"/>
        </w:rPr>
      </w:pPr>
    </w:p>
    <w:p w14:paraId="4CD8AE1E" w14:textId="4A62A5E5" w:rsidR="001E5A5A" w:rsidRPr="00C640E2" w:rsidRDefault="001E5A5A" w:rsidP="00C640E2">
      <w:pPr>
        <w:spacing w:after="0" w:line="240" w:lineRule="auto"/>
        <w:ind w:hanging="2"/>
        <w:jc w:val="both"/>
        <w:rPr>
          <w:highlight w:val="white"/>
        </w:rPr>
      </w:pPr>
      <w:r w:rsidRPr="00C640E2">
        <w:rPr>
          <w:b/>
          <w:highlight w:val="white"/>
        </w:rPr>
        <w:t xml:space="preserve">Unidad 2 –  </w:t>
      </w:r>
      <w:r w:rsidR="001110B3" w:rsidRPr="00C640E2">
        <w:rPr>
          <w:b/>
          <w:highlight w:val="white"/>
        </w:rPr>
        <w:t>Visualización de datos</w:t>
      </w:r>
    </w:p>
    <w:p w14:paraId="6CE687A6" w14:textId="3EBBCF7B" w:rsidR="00E06261" w:rsidRPr="00C640E2" w:rsidRDefault="00E06261" w:rsidP="00C640E2">
      <w:pPr>
        <w:pStyle w:val="Prrafodelista"/>
        <w:widowControl/>
        <w:numPr>
          <w:ilvl w:val="0"/>
          <w:numId w:val="30"/>
        </w:numPr>
        <w:autoSpaceDE/>
        <w:autoSpaceDN/>
        <w:contextualSpacing/>
        <w:jc w:val="both"/>
        <w:textDirection w:val="btLr"/>
        <w:textAlignment w:val="top"/>
        <w:outlineLvl w:val="0"/>
      </w:pPr>
      <w:r w:rsidRPr="00C640E2">
        <w:t xml:space="preserve">Introducción a </w:t>
      </w:r>
      <w:proofErr w:type="spellStart"/>
      <w:r w:rsidRPr="00C640E2">
        <w:t>Jupyter</w:t>
      </w:r>
      <w:proofErr w:type="spellEnd"/>
      <w:r w:rsidRPr="00C640E2">
        <w:t xml:space="preserve"> Notebook</w:t>
      </w:r>
    </w:p>
    <w:p w14:paraId="2F9C8F57" w14:textId="5D1C413E" w:rsidR="001E5A5A" w:rsidRPr="00C640E2" w:rsidRDefault="001110B3" w:rsidP="00C640E2">
      <w:pPr>
        <w:pStyle w:val="Prrafodelista"/>
        <w:widowControl/>
        <w:numPr>
          <w:ilvl w:val="0"/>
          <w:numId w:val="30"/>
        </w:numPr>
        <w:autoSpaceDE/>
        <w:autoSpaceDN/>
        <w:contextualSpacing/>
        <w:jc w:val="both"/>
        <w:textDirection w:val="btLr"/>
        <w:textAlignment w:val="top"/>
        <w:outlineLvl w:val="0"/>
      </w:pPr>
      <w:r w:rsidRPr="00C640E2">
        <w:t xml:space="preserve">Introducción a las librerías de </w:t>
      </w:r>
      <w:r w:rsidR="00AE5C49" w:rsidRPr="00C640E2">
        <w:t>Python</w:t>
      </w:r>
    </w:p>
    <w:p w14:paraId="22ED89F1" w14:textId="1FFFBFB7" w:rsidR="001E5A5A" w:rsidRPr="00C640E2" w:rsidRDefault="001110B3" w:rsidP="00C640E2">
      <w:pPr>
        <w:pStyle w:val="Prrafodelista"/>
        <w:widowControl/>
        <w:numPr>
          <w:ilvl w:val="0"/>
          <w:numId w:val="30"/>
        </w:numPr>
        <w:autoSpaceDE/>
        <w:autoSpaceDN/>
        <w:contextualSpacing/>
        <w:jc w:val="both"/>
        <w:textDirection w:val="btLr"/>
        <w:textAlignment w:val="top"/>
        <w:outlineLvl w:val="0"/>
      </w:pPr>
      <w:r w:rsidRPr="00C640E2">
        <w:t xml:space="preserve">Librerías para visualización en Python: </w:t>
      </w:r>
      <w:proofErr w:type="spellStart"/>
      <w:r w:rsidRPr="00C640E2">
        <w:t>Seaborn</w:t>
      </w:r>
      <w:proofErr w:type="spellEnd"/>
      <w:r w:rsidRPr="00C640E2">
        <w:t xml:space="preserve">, </w:t>
      </w:r>
      <w:proofErr w:type="spellStart"/>
      <w:r w:rsidRPr="00C640E2">
        <w:t>Matplotlib</w:t>
      </w:r>
      <w:proofErr w:type="spellEnd"/>
      <w:r w:rsidR="00AE5C49" w:rsidRPr="00C640E2">
        <w:t xml:space="preserve"> y</w:t>
      </w:r>
      <w:r w:rsidRPr="00C640E2">
        <w:t xml:space="preserve"> </w:t>
      </w:r>
      <w:proofErr w:type="spellStart"/>
      <w:r w:rsidRPr="00C640E2">
        <w:t>Plotly</w:t>
      </w:r>
      <w:proofErr w:type="spellEnd"/>
    </w:p>
    <w:p w14:paraId="2A188089" w14:textId="1BDB8700" w:rsidR="001110B3" w:rsidRPr="00C640E2" w:rsidRDefault="001110B3" w:rsidP="00C640E2">
      <w:pPr>
        <w:pStyle w:val="Prrafodelista"/>
        <w:widowControl/>
        <w:numPr>
          <w:ilvl w:val="0"/>
          <w:numId w:val="30"/>
        </w:numPr>
        <w:autoSpaceDE/>
        <w:autoSpaceDN/>
        <w:contextualSpacing/>
        <w:jc w:val="both"/>
        <w:textDirection w:val="btLr"/>
        <w:textAlignment w:val="top"/>
        <w:outlineLvl w:val="0"/>
      </w:pPr>
      <w:r w:rsidRPr="00C640E2">
        <w:t xml:space="preserve">¿Por qué </w:t>
      </w:r>
      <w:proofErr w:type="spellStart"/>
      <w:r w:rsidRPr="00C640E2">
        <w:t>Plotly</w:t>
      </w:r>
      <w:proofErr w:type="spellEnd"/>
      <w:r w:rsidRPr="00C640E2">
        <w:t>?</w:t>
      </w:r>
    </w:p>
    <w:p w14:paraId="552A1163" w14:textId="316AA14E" w:rsidR="00AE5C49" w:rsidRPr="00C640E2" w:rsidRDefault="00AE5C49" w:rsidP="00C640E2">
      <w:pPr>
        <w:pStyle w:val="Prrafodelista"/>
        <w:widowControl/>
        <w:numPr>
          <w:ilvl w:val="0"/>
          <w:numId w:val="30"/>
        </w:numPr>
        <w:autoSpaceDE/>
        <w:autoSpaceDN/>
        <w:contextualSpacing/>
        <w:jc w:val="both"/>
        <w:textDirection w:val="btLr"/>
        <w:textAlignment w:val="top"/>
        <w:outlineLvl w:val="0"/>
      </w:pPr>
      <w:r w:rsidRPr="00C640E2">
        <w:t xml:space="preserve">Propiedades </w:t>
      </w:r>
      <w:r w:rsidR="000C63C4" w:rsidRPr="00C640E2">
        <w:t xml:space="preserve">y estructura </w:t>
      </w:r>
      <w:r w:rsidRPr="00C640E2">
        <w:t xml:space="preserve">de los gráficos de </w:t>
      </w:r>
      <w:proofErr w:type="spellStart"/>
      <w:r w:rsidRPr="00C640E2">
        <w:t>plotly</w:t>
      </w:r>
      <w:proofErr w:type="spellEnd"/>
    </w:p>
    <w:p w14:paraId="57E30FAB" w14:textId="62BAEE4C" w:rsidR="00AE5C49" w:rsidRPr="00C640E2" w:rsidRDefault="00E06261" w:rsidP="00C640E2">
      <w:pPr>
        <w:pStyle w:val="Prrafodelista"/>
        <w:widowControl/>
        <w:numPr>
          <w:ilvl w:val="0"/>
          <w:numId w:val="30"/>
        </w:numPr>
        <w:autoSpaceDE/>
        <w:autoSpaceDN/>
        <w:contextualSpacing/>
        <w:jc w:val="both"/>
        <w:textDirection w:val="btLr"/>
        <w:textAlignment w:val="top"/>
        <w:outlineLvl w:val="0"/>
      </w:pPr>
      <w:r w:rsidRPr="00C640E2">
        <w:t>Ejemplos</w:t>
      </w:r>
    </w:p>
    <w:p w14:paraId="159786C0" w14:textId="77777777" w:rsidR="000C63C4" w:rsidRPr="00C640E2" w:rsidRDefault="000C63C4" w:rsidP="00C640E2">
      <w:pPr>
        <w:spacing w:after="0" w:line="240" w:lineRule="auto"/>
        <w:contextualSpacing/>
        <w:jc w:val="both"/>
        <w:textDirection w:val="btLr"/>
        <w:textAlignment w:val="top"/>
        <w:outlineLvl w:val="0"/>
      </w:pPr>
    </w:p>
    <w:p w14:paraId="0DD19D4C" w14:textId="2EE9249D" w:rsidR="001E5A5A" w:rsidRPr="00C640E2" w:rsidRDefault="001E5A5A" w:rsidP="00C640E2">
      <w:pPr>
        <w:spacing w:after="0" w:line="240" w:lineRule="auto"/>
        <w:ind w:hanging="2"/>
        <w:jc w:val="both"/>
        <w:rPr>
          <w:highlight w:val="white"/>
          <w:lang w:val="en-US"/>
        </w:rPr>
      </w:pPr>
      <w:r w:rsidRPr="00C640E2">
        <w:rPr>
          <w:b/>
          <w:highlight w:val="white"/>
          <w:lang w:val="en-US"/>
        </w:rPr>
        <w:t xml:space="preserve">Unidad 3 </w:t>
      </w:r>
      <w:r w:rsidR="000A04E9" w:rsidRPr="00C640E2">
        <w:rPr>
          <w:b/>
          <w:highlight w:val="white"/>
          <w:lang w:val="en-US"/>
        </w:rPr>
        <w:t>– Pandas</w:t>
      </w:r>
      <w:r w:rsidR="00086339" w:rsidRPr="00C640E2">
        <w:rPr>
          <w:b/>
          <w:highlight w:val="white"/>
          <w:lang w:val="en-US"/>
        </w:rPr>
        <w:t xml:space="preserve"> (Data Wrangling)</w:t>
      </w:r>
      <w:r w:rsidR="000A04E9" w:rsidRPr="00C640E2">
        <w:rPr>
          <w:b/>
          <w:highlight w:val="white"/>
          <w:lang w:val="en-US"/>
        </w:rPr>
        <w:t xml:space="preserve"> parte I</w:t>
      </w:r>
    </w:p>
    <w:p w14:paraId="5968722E" w14:textId="3854C5F5" w:rsidR="00CA4BCF" w:rsidRPr="00C640E2" w:rsidRDefault="00CA4BCF" w:rsidP="00C640E2">
      <w:pPr>
        <w:pStyle w:val="Prrafodelista"/>
        <w:widowControl/>
        <w:numPr>
          <w:ilvl w:val="0"/>
          <w:numId w:val="30"/>
        </w:numPr>
        <w:autoSpaceDE/>
        <w:autoSpaceDN/>
        <w:contextualSpacing/>
        <w:jc w:val="both"/>
        <w:textDirection w:val="btLr"/>
        <w:textAlignment w:val="top"/>
        <w:outlineLvl w:val="0"/>
      </w:pPr>
      <w:r w:rsidRPr="00C640E2">
        <w:lastRenderedPageBreak/>
        <w:t xml:space="preserve">Concepto de </w:t>
      </w:r>
      <w:proofErr w:type="spellStart"/>
      <w:r w:rsidRPr="00C640E2">
        <w:t>Tidy</w:t>
      </w:r>
      <w:proofErr w:type="spellEnd"/>
      <w:r w:rsidRPr="00C640E2">
        <w:t xml:space="preserve"> Data</w:t>
      </w:r>
    </w:p>
    <w:p w14:paraId="6189A7D0" w14:textId="208E842A" w:rsidR="00D66EEA" w:rsidRPr="00C640E2" w:rsidRDefault="00086339" w:rsidP="00C640E2">
      <w:pPr>
        <w:pStyle w:val="Prrafodelista"/>
        <w:widowControl/>
        <w:numPr>
          <w:ilvl w:val="0"/>
          <w:numId w:val="30"/>
        </w:numPr>
        <w:autoSpaceDE/>
        <w:autoSpaceDN/>
        <w:contextualSpacing/>
        <w:jc w:val="both"/>
        <w:textDirection w:val="btLr"/>
        <w:textAlignment w:val="top"/>
        <w:outlineLvl w:val="0"/>
      </w:pPr>
      <w:r w:rsidRPr="00C640E2">
        <w:t>Lectura de distintas fuentes: CSV, Excel, Web, Git</w:t>
      </w:r>
    </w:p>
    <w:p w14:paraId="64D0AD9C" w14:textId="1670F6EF" w:rsidR="002949F8" w:rsidRPr="00C640E2" w:rsidRDefault="002949F8" w:rsidP="00C640E2">
      <w:pPr>
        <w:pStyle w:val="Prrafodelista"/>
        <w:widowControl/>
        <w:numPr>
          <w:ilvl w:val="0"/>
          <w:numId w:val="30"/>
        </w:numPr>
        <w:autoSpaceDE/>
        <w:autoSpaceDN/>
        <w:contextualSpacing/>
        <w:jc w:val="both"/>
        <w:textDirection w:val="btLr"/>
        <w:textAlignment w:val="top"/>
        <w:outlineLvl w:val="0"/>
      </w:pPr>
      <w:r w:rsidRPr="00C640E2">
        <w:t>Tipos de datos de Pandas</w:t>
      </w:r>
    </w:p>
    <w:p w14:paraId="2AAAF8B9" w14:textId="06BDE0BB" w:rsidR="003051F6" w:rsidRPr="00C640E2" w:rsidRDefault="00D17A72" w:rsidP="00C640E2">
      <w:pPr>
        <w:pStyle w:val="Prrafodelista"/>
        <w:widowControl/>
        <w:numPr>
          <w:ilvl w:val="0"/>
          <w:numId w:val="30"/>
        </w:numPr>
        <w:autoSpaceDE/>
        <w:autoSpaceDN/>
        <w:contextualSpacing/>
        <w:jc w:val="both"/>
        <w:textDirection w:val="btLr"/>
        <w:textAlignment w:val="top"/>
        <w:outlineLvl w:val="0"/>
      </w:pPr>
      <w:r w:rsidRPr="00C640E2">
        <w:t xml:space="preserve">Explorar Data </w:t>
      </w:r>
      <w:proofErr w:type="spellStart"/>
      <w:r w:rsidRPr="00C640E2">
        <w:t>Frame</w:t>
      </w:r>
      <w:proofErr w:type="spellEnd"/>
    </w:p>
    <w:p w14:paraId="51946A5D" w14:textId="1DAA64A1" w:rsidR="00D960EE" w:rsidRPr="00C640E2" w:rsidRDefault="00D960EE" w:rsidP="00C640E2">
      <w:pPr>
        <w:pStyle w:val="Prrafodelista"/>
        <w:widowControl/>
        <w:numPr>
          <w:ilvl w:val="0"/>
          <w:numId w:val="30"/>
        </w:numPr>
        <w:autoSpaceDE/>
        <w:autoSpaceDN/>
        <w:contextualSpacing/>
        <w:jc w:val="both"/>
        <w:textDirection w:val="btLr"/>
        <w:textAlignment w:val="top"/>
        <w:outlineLvl w:val="0"/>
      </w:pPr>
      <w:r w:rsidRPr="00C640E2">
        <w:t>Renombrar</w:t>
      </w:r>
      <w:r w:rsidR="00820BAB" w:rsidRPr="00C640E2">
        <w:t xml:space="preserve">, crear </w:t>
      </w:r>
      <w:r w:rsidR="006B46A2" w:rsidRPr="00C640E2">
        <w:t>y eliminar columnas</w:t>
      </w:r>
    </w:p>
    <w:p w14:paraId="3F67F357" w14:textId="2CE33AD9" w:rsidR="00AA4660" w:rsidRPr="00C640E2" w:rsidRDefault="008A6413" w:rsidP="00C640E2">
      <w:pPr>
        <w:pStyle w:val="Prrafodelista"/>
        <w:widowControl/>
        <w:numPr>
          <w:ilvl w:val="0"/>
          <w:numId w:val="30"/>
        </w:numPr>
        <w:autoSpaceDE/>
        <w:autoSpaceDN/>
        <w:contextualSpacing/>
        <w:jc w:val="both"/>
        <w:textDirection w:val="btLr"/>
        <w:textAlignment w:val="top"/>
        <w:outlineLvl w:val="0"/>
      </w:pPr>
      <w:proofErr w:type="spellStart"/>
      <w:r w:rsidRPr="00C640E2">
        <w:t>Subsets</w:t>
      </w:r>
      <w:proofErr w:type="spellEnd"/>
      <w:r w:rsidRPr="00C640E2">
        <w:t xml:space="preserve"> y </w:t>
      </w:r>
      <w:proofErr w:type="spellStart"/>
      <w:r w:rsidRPr="00C640E2">
        <w:t>Query</w:t>
      </w:r>
      <w:proofErr w:type="spellEnd"/>
      <w:r w:rsidR="00B01EDF" w:rsidRPr="00C640E2">
        <w:t xml:space="preserve"> con condiciones lógicas</w:t>
      </w:r>
    </w:p>
    <w:p w14:paraId="5D16542B" w14:textId="24555FD0" w:rsidR="008A6413" w:rsidRPr="00C640E2" w:rsidRDefault="008A6413" w:rsidP="00C640E2">
      <w:pPr>
        <w:pStyle w:val="Prrafodelista"/>
        <w:widowControl/>
        <w:numPr>
          <w:ilvl w:val="0"/>
          <w:numId w:val="30"/>
        </w:numPr>
        <w:autoSpaceDE/>
        <w:autoSpaceDN/>
        <w:contextualSpacing/>
        <w:jc w:val="both"/>
        <w:textDirection w:val="btLr"/>
        <w:textAlignment w:val="top"/>
        <w:outlineLvl w:val="0"/>
      </w:pPr>
      <w:proofErr w:type="spellStart"/>
      <w:r w:rsidRPr="00C640E2">
        <w:t>Merge</w:t>
      </w:r>
      <w:proofErr w:type="spellEnd"/>
      <w:r w:rsidRPr="00C640E2">
        <w:t xml:space="preserve">, </w:t>
      </w:r>
      <w:proofErr w:type="spellStart"/>
      <w:r w:rsidR="006346CE" w:rsidRPr="00C640E2">
        <w:t>concat</w:t>
      </w:r>
      <w:proofErr w:type="spellEnd"/>
    </w:p>
    <w:p w14:paraId="2A165749" w14:textId="77777777" w:rsidR="000A04E9" w:rsidRPr="00C640E2" w:rsidRDefault="000A04E9" w:rsidP="00C640E2">
      <w:pPr>
        <w:spacing w:after="0" w:line="240" w:lineRule="auto"/>
        <w:contextualSpacing/>
        <w:jc w:val="both"/>
        <w:textDirection w:val="btLr"/>
        <w:textAlignment w:val="top"/>
        <w:outlineLvl w:val="0"/>
      </w:pPr>
    </w:p>
    <w:p w14:paraId="3212194B" w14:textId="4E8DF823" w:rsidR="001E5A5A" w:rsidRPr="00C640E2" w:rsidRDefault="001E5A5A" w:rsidP="00C640E2">
      <w:pPr>
        <w:spacing w:after="0" w:line="240" w:lineRule="auto"/>
        <w:ind w:hanging="2"/>
        <w:jc w:val="both"/>
        <w:rPr>
          <w:b/>
          <w:highlight w:val="white"/>
          <w:lang w:val="en-US"/>
        </w:rPr>
      </w:pPr>
      <w:r w:rsidRPr="00C640E2">
        <w:rPr>
          <w:b/>
          <w:highlight w:val="white"/>
          <w:lang w:val="en-US"/>
        </w:rPr>
        <w:t xml:space="preserve">Unidad 4 </w:t>
      </w:r>
      <w:r w:rsidR="00482B46" w:rsidRPr="00C640E2">
        <w:rPr>
          <w:b/>
          <w:highlight w:val="white"/>
          <w:lang w:val="en-US"/>
        </w:rPr>
        <w:t>– Pandas</w:t>
      </w:r>
      <w:r w:rsidR="00546CF8" w:rsidRPr="00C640E2">
        <w:rPr>
          <w:b/>
          <w:highlight w:val="white"/>
          <w:lang w:val="en-US"/>
        </w:rPr>
        <w:t xml:space="preserve"> (Data Wrangling) </w:t>
      </w:r>
      <w:proofErr w:type="spellStart"/>
      <w:r w:rsidR="00546CF8" w:rsidRPr="00C640E2">
        <w:rPr>
          <w:b/>
          <w:highlight w:val="white"/>
          <w:lang w:val="en-US"/>
        </w:rPr>
        <w:t>parte</w:t>
      </w:r>
      <w:proofErr w:type="spellEnd"/>
      <w:r w:rsidR="00546CF8" w:rsidRPr="00C640E2">
        <w:rPr>
          <w:b/>
          <w:highlight w:val="white"/>
          <w:lang w:val="en-US"/>
        </w:rPr>
        <w:t xml:space="preserve"> II</w:t>
      </w:r>
    </w:p>
    <w:p w14:paraId="1196144B" w14:textId="7A498540" w:rsidR="001D33AE" w:rsidRPr="00C640E2" w:rsidRDefault="001D33AE" w:rsidP="00C640E2">
      <w:pPr>
        <w:pStyle w:val="Prrafodelista"/>
        <w:widowControl/>
        <w:numPr>
          <w:ilvl w:val="0"/>
          <w:numId w:val="30"/>
        </w:numPr>
        <w:autoSpaceDE/>
        <w:autoSpaceDN/>
        <w:contextualSpacing/>
        <w:jc w:val="both"/>
        <w:textDirection w:val="btLr"/>
        <w:textAlignment w:val="top"/>
        <w:outlineLvl w:val="0"/>
      </w:pPr>
      <w:r w:rsidRPr="00C640E2">
        <w:t xml:space="preserve">Operaciones vectoriales (aritméticas, </w:t>
      </w:r>
      <w:proofErr w:type="spellStart"/>
      <w:r w:rsidRPr="00C640E2">
        <w:t>s</w:t>
      </w:r>
      <w:r w:rsidR="00465F57" w:rsidRPr="00C640E2">
        <w:t>trings</w:t>
      </w:r>
      <w:proofErr w:type="spellEnd"/>
      <w:r w:rsidR="00465F57" w:rsidRPr="00C640E2">
        <w:t>)</w:t>
      </w:r>
    </w:p>
    <w:p w14:paraId="7D36FB07" w14:textId="53905156" w:rsidR="006B46A2" w:rsidRPr="00C640E2" w:rsidRDefault="004A06D5" w:rsidP="00C640E2">
      <w:pPr>
        <w:pStyle w:val="Prrafodelista"/>
        <w:widowControl/>
        <w:numPr>
          <w:ilvl w:val="0"/>
          <w:numId w:val="30"/>
        </w:numPr>
        <w:autoSpaceDE/>
        <w:autoSpaceDN/>
        <w:contextualSpacing/>
        <w:jc w:val="both"/>
        <w:textDirection w:val="btLr"/>
        <w:textAlignment w:val="top"/>
        <w:outlineLvl w:val="0"/>
      </w:pPr>
      <w:proofErr w:type="spellStart"/>
      <w:r w:rsidRPr="00C640E2">
        <w:t>Melt</w:t>
      </w:r>
      <w:proofErr w:type="spellEnd"/>
      <w:r w:rsidR="003810AF" w:rsidRPr="00C640E2">
        <w:t xml:space="preserve">, </w:t>
      </w:r>
      <w:proofErr w:type="spellStart"/>
      <w:r w:rsidR="003810AF" w:rsidRPr="00C640E2">
        <w:t>Pivot</w:t>
      </w:r>
      <w:proofErr w:type="spellEnd"/>
      <w:r w:rsidR="003810AF" w:rsidRPr="00C640E2">
        <w:t xml:space="preserve"> y </w:t>
      </w:r>
      <w:proofErr w:type="spellStart"/>
      <w:r w:rsidR="003810AF" w:rsidRPr="00C640E2">
        <w:t>Transpose</w:t>
      </w:r>
      <w:proofErr w:type="spellEnd"/>
    </w:p>
    <w:p w14:paraId="657C11DE" w14:textId="628D352B" w:rsidR="006B46A2" w:rsidRPr="00C640E2" w:rsidRDefault="006B46A2" w:rsidP="00C640E2">
      <w:pPr>
        <w:pStyle w:val="Prrafodelista"/>
        <w:widowControl/>
        <w:numPr>
          <w:ilvl w:val="0"/>
          <w:numId w:val="30"/>
        </w:numPr>
        <w:autoSpaceDE/>
        <w:autoSpaceDN/>
        <w:contextualSpacing/>
        <w:jc w:val="both"/>
        <w:textDirection w:val="btLr"/>
        <w:textAlignment w:val="top"/>
        <w:outlineLvl w:val="0"/>
      </w:pPr>
      <w:proofErr w:type="spellStart"/>
      <w:r w:rsidRPr="00C640E2">
        <w:t>Group</w:t>
      </w:r>
      <w:proofErr w:type="spellEnd"/>
      <w:r w:rsidRPr="00C640E2">
        <w:t xml:space="preserve"> </w:t>
      </w:r>
      <w:proofErr w:type="spellStart"/>
      <w:r w:rsidRPr="00C640E2">
        <w:t>By</w:t>
      </w:r>
      <w:proofErr w:type="spellEnd"/>
    </w:p>
    <w:p w14:paraId="4A3D1B53" w14:textId="0F58049A" w:rsidR="003E21EA" w:rsidRPr="00C640E2" w:rsidRDefault="00856C6F" w:rsidP="00C640E2">
      <w:pPr>
        <w:pStyle w:val="Prrafodelista"/>
        <w:widowControl/>
        <w:numPr>
          <w:ilvl w:val="0"/>
          <w:numId w:val="30"/>
        </w:numPr>
        <w:autoSpaceDE/>
        <w:autoSpaceDN/>
        <w:contextualSpacing/>
        <w:jc w:val="both"/>
        <w:textDirection w:val="btLr"/>
        <w:textAlignment w:val="top"/>
        <w:outlineLvl w:val="0"/>
      </w:pPr>
      <w:r w:rsidRPr="00C640E2">
        <w:t>Exportar en distintos formatos (</w:t>
      </w:r>
      <w:proofErr w:type="spellStart"/>
      <w:r w:rsidR="00412A29" w:rsidRPr="00C640E2">
        <w:t>Csv</w:t>
      </w:r>
      <w:proofErr w:type="spellEnd"/>
      <w:r w:rsidR="00412A29" w:rsidRPr="00C640E2">
        <w:t xml:space="preserve">, Excel, </w:t>
      </w:r>
      <w:proofErr w:type="spellStart"/>
      <w:r w:rsidR="00412A29" w:rsidRPr="00C640E2">
        <w:t>Paquet</w:t>
      </w:r>
      <w:proofErr w:type="spellEnd"/>
      <w:r w:rsidR="00412A29" w:rsidRPr="00C640E2">
        <w:t xml:space="preserve">, </w:t>
      </w:r>
      <w:proofErr w:type="spellStart"/>
      <w:r w:rsidR="00412A29" w:rsidRPr="00C640E2">
        <w:t>Pickle</w:t>
      </w:r>
      <w:proofErr w:type="spellEnd"/>
      <w:r w:rsidR="00412A29" w:rsidRPr="00C640E2">
        <w:t xml:space="preserve">). Ventajas y desventajas. </w:t>
      </w:r>
      <w:proofErr w:type="spellStart"/>
      <w:r w:rsidR="00412A29" w:rsidRPr="00C640E2">
        <w:t>Excelwritter</w:t>
      </w:r>
      <w:proofErr w:type="spellEnd"/>
    </w:p>
    <w:p w14:paraId="5EB5CE66" w14:textId="77777777" w:rsidR="003E21EA" w:rsidRPr="00C640E2" w:rsidRDefault="003E21EA" w:rsidP="00C640E2">
      <w:pPr>
        <w:spacing w:after="0" w:line="240" w:lineRule="auto"/>
        <w:contextualSpacing/>
        <w:jc w:val="both"/>
        <w:textDirection w:val="btLr"/>
        <w:textAlignment w:val="top"/>
        <w:outlineLvl w:val="0"/>
      </w:pPr>
    </w:p>
    <w:p w14:paraId="0A2C5CC0" w14:textId="55727900" w:rsidR="003E21EA" w:rsidRPr="00C640E2" w:rsidRDefault="003E21EA" w:rsidP="00C640E2">
      <w:pPr>
        <w:spacing w:after="0" w:line="240" w:lineRule="auto"/>
        <w:ind w:hanging="2"/>
        <w:jc w:val="both"/>
        <w:rPr>
          <w:b/>
          <w:highlight w:val="white"/>
          <w:lang w:val="en-US"/>
        </w:rPr>
      </w:pPr>
      <w:r w:rsidRPr="00C640E2">
        <w:rPr>
          <w:b/>
          <w:highlight w:val="white"/>
          <w:lang w:val="en-US"/>
        </w:rPr>
        <w:t xml:space="preserve">Unidad 5 </w:t>
      </w:r>
      <w:r w:rsidR="00482B46" w:rsidRPr="00C640E2">
        <w:rPr>
          <w:b/>
          <w:highlight w:val="white"/>
          <w:lang w:val="en-US"/>
        </w:rPr>
        <w:t>– Pandas</w:t>
      </w:r>
      <w:r w:rsidRPr="00C640E2">
        <w:rPr>
          <w:b/>
          <w:highlight w:val="white"/>
          <w:lang w:val="en-US"/>
        </w:rPr>
        <w:t xml:space="preserve"> (Data Wrangling) </w:t>
      </w:r>
      <w:proofErr w:type="spellStart"/>
      <w:r w:rsidRPr="00C640E2">
        <w:rPr>
          <w:b/>
          <w:highlight w:val="white"/>
          <w:lang w:val="en-US"/>
        </w:rPr>
        <w:t>parte</w:t>
      </w:r>
      <w:proofErr w:type="spellEnd"/>
      <w:r w:rsidRPr="00C640E2">
        <w:rPr>
          <w:b/>
          <w:highlight w:val="white"/>
          <w:lang w:val="en-US"/>
        </w:rPr>
        <w:t xml:space="preserve"> III</w:t>
      </w:r>
    </w:p>
    <w:p w14:paraId="3A19EE23" w14:textId="3EB54B4E" w:rsidR="00A14BA2" w:rsidRPr="00C640E2" w:rsidRDefault="0019695A" w:rsidP="00C640E2">
      <w:pPr>
        <w:pStyle w:val="Prrafodelista"/>
        <w:widowControl/>
        <w:numPr>
          <w:ilvl w:val="0"/>
          <w:numId w:val="30"/>
        </w:numPr>
        <w:autoSpaceDE/>
        <w:autoSpaceDN/>
        <w:contextualSpacing/>
        <w:jc w:val="both"/>
        <w:textDirection w:val="btLr"/>
        <w:textAlignment w:val="top"/>
        <w:outlineLvl w:val="0"/>
      </w:pPr>
      <w:r w:rsidRPr="00C640E2">
        <w:t>Transformaciones avanzadas</w:t>
      </w:r>
      <w:r w:rsidR="00A14BA2" w:rsidRPr="00C640E2">
        <w:t xml:space="preserve">: </w:t>
      </w:r>
      <w:proofErr w:type="spellStart"/>
      <w:r w:rsidR="00A14BA2" w:rsidRPr="00C640E2">
        <w:t>apply</w:t>
      </w:r>
      <w:proofErr w:type="spellEnd"/>
    </w:p>
    <w:p w14:paraId="7A9AC3EF" w14:textId="2951D22F" w:rsidR="00A14BA2" w:rsidRPr="00C640E2" w:rsidRDefault="00BA3E31" w:rsidP="00C640E2">
      <w:pPr>
        <w:pStyle w:val="Prrafodelista"/>
        <w:widowControl/>
        <w:numPr>
          <w:ilvl w:val="0"/>
          <w:numId w:val="30"/>
        </w:numPr>
        <w:autoSpaceDE/>
        <w:autoSpaceDN/>
        <w:contextualSpacing/>
        <w:jc w:val="both"/>
        <w:textDirection w:val="btLr"/>
        <w:textAlignment w:val="top"/>
        <w:outlineLvl w:val="0"/>
      </w:pPr>
      <w:r w:rsidRPr="00C640E2">
        <w:t>Otros</w:t>
      </w:r>
      <w:r w:rsidR="00482B46" w:rsidRPr="00C640E2">
        <w:t xml:space="preserve"> métodos</w:t>
      </w:r>
      <w:r w:rsidR="00820BAB" w:rsidRPr="00C640E2">
        <w:t xml:space="preserve"> de transformación</w:t>
      </w:r>
      <w:r w:rsidR="00B96B9E" w:rsidRPr="00C640E2">
        <w:t xml:space="preserve">: </w:t>
      </w:r>
      <w:proofErr w:type="spellStart"/>
      <w:r w:rsidR="00B96B9E" w:rsidRPr="00C640E2">
        <w:t>cumsum</w:t>
      </w:r>
      <w:proofErr w:type="spellEnd"/>
      <w:r w:rsidR="00B96B9E" w:rsidRPr="00C640E2">
        <w:t xml:space="preserve">, </w:t>
      </w:r>
      <w:proofErr w:type="spellStart"/>
      <w:r w:rsidR="00B96B9E" w:rsidRPr="00C640E2">
        <w:t>pctchange</w:t>
      </w:r>
      <w:proofErr w:type="spellEnd"/>
      <w:r w:rsidR="00B96B9E" w:rsidRPr="00C640E2">
        <w:t xml:space="preserve">, </w:t>
      </w:r>
      <w:proofErr w:type="spellStart"/>
      <w:r w:rsidR="00B96B9E" w:rsidRPr="00C640E2">
        <w:t>rank</w:t>
      </w:r>
      <w:proofErr w:type="spellEnd"/>
      <w:r w:rsidR="00B96B9E" w:rsidRPr="00C640E2">
        <w:t>, etc.</w:t>
      </w:r>
    </w:p>
    <w:p w14:paraId="34F9DFD0" w14:textId="5DBF5D08" w:rsidR="00195C4E" w:rsidRPr="00C640E2" w:rsidRDefault="00195C4E" w:rsidP="00C640E2">
      <w:pPr>
        <w:pStyle w:val="Prrafodelista"/>
        <w:widowControl/>
        <w:numPr>
          <w:ilvl w:val="0"/>
          <w:numId w:val="30"/>
        </w:numPr>
        <w:autoSpaceDE/>
        <w:autoSpaceDN/>
        <w:contextualSpacing/>
        <w:jc w:val="both"/>
        <w:textDirection w:val="btLr"/>
        <w:textAlignment w:val="top"/>
        <w:outlineLvl w:val="0"/>
      </w:pPr>
      <w:r w:rsidRPr="00C640E2">
        <w:t>Integración</w:t>
      </w:r>
      <w:r w:rsidR="000E4FDB" w:rsidRPr="00C640E2">
        <w:t xml:space="preserve">: Data </w:t>
      </w:r>
      <w:proofErr w:type="spellStart"/>
      <w:r w:rsidR="000E4FDB" w:rsidRPr="00C640E2">
        <w:t>Wranlging</w:t>
      </w:r>
      <w:proofErr w:type="spellEnd"/>
      <w:r w:rsidR="000E4FDB" w:rsidRPr="00C640E2">
        <w:t xml:space="preserve"> – Visualización </w:t>
      </w:r>
      <w:r w:rsidR="008458CB" w:rsidRPr="00C640E2">
        <w:t>–</w:t>
      </w:r>
      <w:r w:rsidR="000E4FDB" w:rsidRPr="00C640E2">
        <w:t xml:space="preserve"> </w:t>
      </w:r>
      <w:r w:rsidR="008458CB" w:rsidRPr="00C640E2">
        <w:t>Comunicación</w:t>
      </w:r>
    </w:p>
    <w:p w14:paraId="5393C49C" w14:textId="55F67BA4" w:rsidR="008458CB" w:rsidRPr="00C640E2" w:rsidRDefault="008458CB" w:rsidP="00C640E2">
      <w:pPr>
        <w:pStyle w:val="Prrafodelista"/>
        <w:widowControl/>
        <w:numPr>
          <w:ilvl w:val="0"/>
          <w:numId w:val="30"/>
        </w:numPr>
        <w:autoSpaceDE/>
        <w:autoSpaceDN/>
        <w:contextualSpacing/>
        <w:jc w:val="both"/>
        <w:textDirection w:val="btLr"/>
        <w:textAlignment w:val="top"/>
        <w:outlineLvl w:val="0"/>
      </w:pPr>
      <w:r w:rsidRPr="00C640E2">
        <w:t>Introducción al ejercicio final</w:t>
      </w:r>
    </w:p>
    <w:p w14:paraId="1C1FB89F" w14:textId="77777777" w:rsidR="008458CB" w:rsidRPr="00C640E2" w:rsidRDefault="008458CB" w:rsidP="00C640E2">
      <w:pPr>
        <w:spacing w:after="0" w:line="240" w:lineRule="auto"/>
        <w:contextualSpacing/>
        <w:jc w:val="both"/>
        <w:textDirection w:val="btLr"/>
        <w:textAlignment w:val="top"/>
        <w:outlineLvl w:val="0"/>
      </w:pPr>
    </w:p>
    <w:p w14:paraId="6D6B4F3A" w14:textId="4E9C324A" w:rsidR="008458CB" w:rsidRPr="00C640E2" w:rsidRDefault="008458CB" w:rsidP="00C640E2">
      <w:pPr>
        <w:spacing w:after="0" w:line="240" w:lineRule="auto"/>
        <w:ind w:hanging="2"/>
        <w:jc w:val="both"/>
        <w:rPr>
          <w:b/>
          <w:highlight w:val="white"/>
        </w:rPr>
      </w:pPr>
      <w:r w:rsidRPr="00C640E2">
        <w:rPr>
          <w:b/>
          <w:highlight w:val="white"/>
        </w:rPr>
        <w:t xml:space="preserve">Unidad </w:t>
      </w:r>
      <w:r w:rsidR="00A4167B" w:rsidRPr="00C640E2">
        <w:rPr>
          <w:b/>
          <w:highlight w:val="white"/>
        </w:rPr>
        <w:t>6</w:t>
      </w:r>
      <w:r w:rsidRPr="00C640E2">
        <w:rPr>
          <w:b/>
          <w:highlight w:val="white"/>
        </w:rPr>
        <w:t xml:space="preserve"> – Integración final: </w:t>
      </w:r>
      <w:r w:rsidR="00A4167B" w:rsidRPr="00C640E2">
        <w:rPr>
          <w:b/>
          <w:highlight w:val="white"/>
        </w:rPr>
        <w:t>práctica y revisión</w:t>
      </w:r>
    </w:p>
    <w:p w14:paraId="3EF00E6F" w14:textId="6BF23059" w:rsidR="00BD019E" w:rsidRPr="00C640E2" w:rsidRDefault="004A5C06" w:rsidP="00C640E2">
      <w:pPr>
        <w:pStyle w:val="Prrafodelista"/>
        <w:widowControl/>
        <w:numPr>
          <w:ilvl w:val="0"/>
          <w:numId w:val="30"/>
        </w:numPr>
        <w:autoSpaceDE/>
        <w:autoSpaceDN/>
        <w:contextualSpacing/>
        <w:jc w:val="both"/>
        <w:textDirection w:val="btLr"/>
        <w:textAlignment w:val="top"/>
        <w:outlineLvl w:val="0"/>
      </w:pPr>
      <w:r w:rsidRPr="00C640E2">
        <w:t>Consultas</w:t>
      </w:r>
      <w:r w:rsidR="00BD019E" w:rsidRPr="00C640E2">
        <w:t xml:space="preserve"> y </w:t>
      </w:r>
      <w:r w:rsidR="005B4ABD" w:rsidRPr="00C640E2">
        <w:t>devolución</w:t>
      </w:r>
      <w:r w:rsidR="007C5D7A" w:rsidRPr="00C640E2">
        <w:t xml:space="preserve"> del trabajo final.</w:t>
      </w:r>
    </w:p>
    <w:p w14:paraId="05F6F8EA" w14:textId="01F24DB5" w:rsidR="007C5D7A" w:rsidRPr="00C640E2" w:rsidRDefault="007C5D7A" w:rsidP="00C640E2">
      <w:pPr>
        <w:pStyle w:val="Prrafodelista"/>
        <w:widowControl/>
        <w:numPr>
          <w:ilvl w:val="0"/>
          <w:numId w:val="30"/>
        </w:numPr>
        <w:autoSpaceDE/>
        <w:autoSpaceDN/>
        <w:contextualSpacing/>
        <w:jc w:val="both"/>
        <w:textDirection w:val="btLr"/>
        <w:textAlignment w:val="top"/>
        <w:outlineLvl w:val="0"/>
      </w:pPr>
      <w:r w:rsidRPr="00C640E2">
        <w:t>Conclusiones</w:t>
      </w:r>
      <w:r w:rsidR="00CB0E06" w:rsidRPr="00C640E2">
        <w:t xml:space="preserve"> y cierre. </w:t>
      </w:r>
    </w:p>
    <w:p w14:paraId="5F9A1E57" w14:textId="2531A90F" w:rsidR="00CB0CCE" w:rsidRDefault="00CB0CCE" w:rsidP="00C640E2">
      <w:pPr>
        <w:spacing w:after="0" w:line="240" w:lineRule="auto"/>
        <w:contextualSpacing/>
        <w:jc w:val="both"/>
        <w:textDirection w:val="btLr"/>
        <w:textAlignment w:val="top"/>
        <w:outlineLvl w:val="0"/>
      </w:pPr>
    </w:p>
    <w:p w14:paraId="3E7C4FC1" w14:textId="77777777" w:rsidR="00C640E2" w:rsidRPr="00C640E2" w:rsidRDefault="00C640E2" w:rsidP="00C640E2">
      <w:pPr>
        <w:spacing w:after="0" w:line="240" w:lineRule="auto"/>
        <w:contextualSpacing/>
        <w:jc w:val="both"/>
        <w:textDirection w:val="btLr"/>
        <w:textAlignment w:val="top"/>
        <w:outlineLvl w:val="0"/>
      </w:pPr>
    </w:p>
    <w:p w14:paraId="41DB3E4F" w14:textId="77777777" w:rsidR="001E5A5A" w:rsidRPr="00C640E2" w:rsidRDefault="001E5A5A" w:rsidP="00C640E2">
      <w:pPr>
        <w:pStyle w:val="Prrafodelista"/>
        <w:widowControl/>
        <w:numPr>
          <w:ilvl w:val="0"/>
          <w:numId w:val="34"/>
        </w:numPr>
        <w:autoSpaceDE/>
        <w:autoSpaceDN/>
        <w:ind w:left="426" w:hanging="426"/>
        <w:contextualSpacing/>
        <w:textDirection w:val="btLr"/>
        <w:textAlignment w:val="top"/>
        <w:outlineLvl w:val="0"/>
        <w:rPr>
          <w:b/>
        </w:rPr>
      </w:pPr>
      <w:r w:rsidRPr="00C640E2">
        <w:rPr>
          <w:b/>
        </w:rPr>
        <w:t>Estrategias metodológicas y Recursos didácticos</w:t>
      </w:r>
    </w:p>
    <w:p w14:paraId="12F22B27" w14:textId="77777777" w:rsidR="001E5A5A" w:rsidRPr="00C640E2" w:rsidRDefault="001E5A5A" w:rsidP="00C640E2">
      <w:pPr>
        <w:spacing w:after="0" w:line="240" w:lineRule="auto"/>
        <w:ind w:hanging="2"/>
        <w:jc w:val="both"/>
      </w:pPr>
    </w:p>
    <w:p w14:paraId="6F9F421A" w14:textId="5B65A98F" w:rsidR="00C640E2" w:rsidRPr="00C640E2" w:rsidRDefault="00C640E2" w:rsidP="00C640E2">
      <w:pPr>
        <w:spacing w:after="0" w:line="240" w:lineRule="auto"/>
        <w:ind w:hanging="2"/>
        <w:jc w:val="both"/>
        <w:rPr>
          <w:b/>
          <w:bCs/>
        </w:rPr>
      </w:pPr>
      <w:r w:rsidRPr="00C640E2">
        <w:rPr>
          <w:b/>
          <w:bCs/>
        </w:rPr>
        <w:t>Estrategias metodológicas</w:t>
      </w:r>
    </w:p>
    <w:p w14:paraId="69E87243" w14:textId="234C489A" w:rsidR="00C640E2" w:rsidRDefault="001E5A5A" w:rsidP="00C640E2">
      <w:pPr>
        <w:spacing w:after="0" w:line="240" w:lineRule="auto"/>
        <w:ind w:hanging="2"/>
        <w:jc w:val="both"/>
      </w:pPr>
      <w:r w:rsidRPr="00C640E2">
        <w:t xml:space="preserve">Las clases serán </w:t>
      </w:r>
      <w:r w:rsidR="008777FF" w:rsidRPr="00C640E2">
        <w:t>presenciales</w:t>
      </w:r>
      <w:r w:rsidRPr="00C640E2">
        <w:t xml:space="preserve"> de modalidad teórico-práctica a dictarse </w:t>
      </w:r>
      <w:r w:rsidR="008777FF" w:rsidRPr="00C640E2">
        <w:t xml:space="preserve">en las aulas </w:t>
      </w:r>
      <w:r w:rsidR="003F29BD" w:rsidRPr="00C640E2">
        <w:t>que cuentan con el equipo informático necesario</w:t>
      </w:r>
      <w:r w:rsidRPr="00C640E2">
        <w:t>.</w:t>
      </w:r>
      <w:r w:rsidR="00C640E2" w:rsidRPr="00C640E2">
        <w:t xml:space="preserve"> </w:t>
      </w:r>
      <w:r w:rsidR="008C2609">
        <w:t xml:space="preserve">Se alternará entre una exposición participativa de los códigos utilizados en clase con la presentación de ejemplos. </w:t>
      </w:r>
      <w:r w:rsidR="00C640E2" w:rsidRPr="00C640E2">
        <w:t xml:space="preserve">La práctica se basará en la resolución de actividades </w:t>
      </w:r>
      <w:r w:rsidR="00DB5E21">
        <w:t xml:space="preserve">de manera individual y grupal </w:t>
      </w:r>
      <w:r w:rsidR="00C640E2" w:rsidRPr="00C640E2">
        <w:t xml:space="preserve">con la posterior síntesis y puesta en común de los resultados. Se utilizará el </w:t>
      </w:r>
      <w:r w:rsidR="00C640E2" w:rsidRPr="00C640E2">
        <w:rPr>
          <w:i/>
        </w:rPr>
        <w:t>Campus</w:t>
      </w:r>
      <w:r w:rsidR="00C640E2" w:rsidRPr="00C640E2">
        <w:t xml:space="preserve"> virtual INDEC en plataforma </w:t>
      </w:r>
      <w:r w:rsidR="00C640E2" w:rsidRPr="00C640E2">
        <w:rPr>
          <w:i/>
          <w:iCs/>
        </w:rPr>
        <w:t xml:space="preserve">Moodle </w:t>
      </w:r>
      <w:r w:rsidR="00C640E2" w:rsidRPr="00C640E2">
        <w:t>para consultas e intercambio de información; almacenamiento de los materiales teóricos y guía de ejercicios prácticos; actividades de evaluación por encuentro (cuestionarios de autoevaluación de resolución individual) y evaluación integradora final.</w:t>
      </w:r>
    </w:p>
    <w:p w14:paraId="742739E8" w14:textId="77777777" w:rsidR="00C640E2" w:rsidRDefault="00C640E2" w:rsidP="00C640E2">
      <w:pPr>
        <w:spacing w:after="0" w:line="240" w:lineRule="auto"/>
        <w:ind w:hanging="2"/>
        <w:jc w:val="both"/>
        <w:rPr>
          <w:b/>
          <w:bCs/>
        </w:rPr>
      </w:pPr>
    </w:p>
    <w:p w14:paraId="65F27D8C" w14:textId="77777777" w:rsidR="001E5A5A" w:rsidRPr="00C640E2" w:rsidRDefault="001E5A5A" w:rsidP="00C640E2">
      <w:pPr>
        <w:spacing w:after="0" w:line="240" w:lineRule="auto"/>
        <w:ind w:hanging="2"/>
        <w:jc w:val="both"/>
        <w:rPr>
          <w:b/>
          <w:u w:val="single"/>
        </w:rPr>
      </w:pPr>
      <w:r w:rsidRPr="00C640E2">
        <w:rPr>
          <w:b/>
          <w:u w:val="single"/>
        </w:rPr>
        <w:t>Actividades de inicio o introductorias:</w:t>
      </w:r>
    </w:p>
    <w:p w14:paraId="22C75B39" w14:textId="61D50459" w:rsidR="001E5A5A" w:rsidRPr="00C640E2" w:rsidRDefault="001E5A5A" w:rsidP="00C640E2">
      <w:pPr>
        <w:spacing w:after="0" w:line="240" w:lineRule="auto"/>
        <w:ind w:hanging="2"/>
        <w:jc w:val="both"/>
      </w:pPr>
      <w:r w:rsidRPr="00C640E2">
        <w:t xml:space="preserve">Presentación </w:t>
      </w:r>
      <w:r w:rsidR="003F29BD" w:rsidRPr="00C640E2">
        <w:t>de</w:t>
      </w:r>
      <w:r w:rsidR="00181F10">
        <w:t>l equipo</w:t>
      </w:r>
      <w:r w:rsidR="003F29BD" w:rsidRPr="00C640E2">
        <w:t xml:space="preserve"> docente</w:t>
      </w:r>
      <w:r w:rsidRPr="00C640E2">
        <w:t xml:space="preserve">, de los </w:t>
      </w:r>
      <w:r w:rsidR="00181F10">
        <w:t xml:space="preserve">participantes </w:t>
      </w:r>
      <w:r w:rsidRPr="00C640E2">
        <w:t xml:space="preserve">y del curso (objetivos, contenidos, metodología y la evaluación). Aceptación de las condiciones de participación y su aprobación. Además, se presentará el “instructivo del </w:t>
      </w:r>
      <w:r w:rsidRPr="00C640E2">
        <w:rPr>
          <w:i/>
        </w:rPr>
        <w:t>campus</w:t>
      </w:r>
      <w:r w:rsidRPr="00C640E2">
        <w:t xml:space="preserve"> virtual”.</w:t>
      </w:r>
    </w:p>
    <w:p w14:paraId="55035ABE" w14:textId="77777777" w:rsidR="001E5A5A" w:rsidRPr="00C640E2" w:rsidRDefault="001E5A5A" w:rsidP="00C640E2">
      <w:pPr>
        <w:spacing w:after="0" w:line="240" w:lineRule="auto"/>
        <w:ind w:hanging="2"/>
        <w:jc w:val="both"/>
      </w:pPr>
    </w:p>
    <w:p w14:paraId="7CBD1E56" w14:textId="77777777" w:rsidR="001E5A5A" w:rsidRPr="00C640E2" w:rsidRDefault="001E5A5A" w:rsidP="00C640E2">
      <w:pPr>
        <w:spacing w:after="0" w:line="240" w:lineRule="auto"/>
        <w:ind w:hanging="2"/>
        <w:jc w:val="both"/>
        <w:rPr>
          <w:b/>
          <w:u w:val="single"/>
        </w:rPr>
      </w:pPr>
      <w:r w:rsidRPr="00C640E2">
        <w:rPr>
          <w:b/>
          <w:u w:val="single"/>
        </w:rPr>
        <w:t>Actividades de desarrollo:</w:t>
      </w:r>
    </w:p>
    <w:p w14:paraId="7E41B7FC" w14:textId="569420DF" w:rsidR="001E5A5A" w:rsidRPr="00C640E2" w:rsidRDefault="001E5A5A" w:rsidP="00C640E2">
      <w:pPr>
        <w:spacing w:after="0" w:line="240" w:lineRule="auto"/>
        <w:ind w:hanging="2"/>
        <w:jc w:val="both"/>
      </w:pPr>
      <w:r w:rsidRPr="00C640E2">
        <w:t xml:space="preserve">Las actividades podrán comenzar con un repaso de los contenidos vistos la clase anterior y abordaje de dudas por parte </w:t>
      </w:r>
      <w:r w:rsidR="00796DD0" w:rsidRPr="00C640E2">
        <w:t>de</w:t>
      </w:r>
      <w:r w:rsidR="00181F10">
        <w:t>l equipo</w:t>
      </w:r>
      <w:r w:rsidRPr="00C640E2">
        <w:t xml:space="preserve"> docente, o con el planteo de una situación problemática para el abordaje de la temática y continuar con el desarrollo de los contenidos planificados para la clase. La misma será a travé</w:t>
      </w:r>
      <w:r w:rsidR="005E512C" w:rsidRPr="00C640E2">
        <w:t xml:space="preserve">s </w:t>
      </w:r>
      <w:r w:rsidRPr="00C640E2">
        <w:t xml:space="preserve">de la exposición dialogada </w:t>
      </w:r>
      <w:r w:rsidR="00F276DC" w:rsidRPr="00C640E2">
        <w:t>dando uso de</w:t>
      </w:r>
      <w:r w:rsidR="00764AFE" w:rsidRPr="00C640E2">
        <w:t xml:space="preserve">l </w:t>
      </w:r>
      <w:commentRangeStart w:id="9"/>
      <w:commentRangeStart w:id="10"/>
      <w:r w:rsidR="00764AFE" w:rsidRPr="00C640E2">
        <w:t xml:space="preserve">proyector </w:t>
      </w:r>
      <w:r w:rsidR="00D331F6">
        <w:t>multimedia para</w:t>
      </w:r>
      <w:r w:rsidR="001A014E">
        <w:t xml:space="preserve"> presentar</w:t>
      </w:r>
      <w:r w:rsidR="00D331F6">
        <w:t xml:space="preserve"> </w:t>
      </w:r>
      <w:r w:rsidR="001B30F0">
        <w:t xml:space="preserve">los recursos didácticos preparados y </w:t>
      </w:r>
      <w:r w:rsidR="001A014E">
        <w:t>seleccionados</w:t>
      </w:r>
      <w:r w:rsidR="001B30F0">
        <w:t xml:space="preserve"> </w:t>
      </w:r>
      <w:r w:rsidR="00377B4F">
        <w:t>por el equipo docente</w:t>
      </w:r>
      <w:r w:rsidRPr="00C640E2">
        <w:t>.</w:t>
      </w:r>
      <w:commentRangeEnd w:id="9"/>
      <w:r w:rsidR="00181F10">
        <w:rPr>
          <w:rStyle w:val="Refdecomentario"/>
        </w:rPr>
        <w:commentReference w:id="9"/>
      </w:r>
      <w:commentRangeEnd w:id="10"/>
      <w:r w:rsidR="00377B4F">
        <w:rPr>
          <w:rStyle w:val="Refdecomentario"/>
        </w:rPr>
        <w:commentReference w:id="10"/>
      </w:r>
      <w:r w:rsidRPr="00C640E2">
        <w:t xml:space="preserve"> Y se </w:t>
      </w:r>
      <w:r w:rsidRPr="00C640E2">
        <w:lastRenderedPageBreak/>
        <w:t xml:space="preserve">espera que los participantes realicen las siguientes actividades de aprendizaje: análisis de casos, ejercicios, resolución de cuestionarios, entre otras, a ser resueltas de manera individual o grupal. </w:t>
      </w:r>
    </w:p>
    <w:p w14:paraId="3A3C2A5F" w14:textId="77777777" w:rsidR="001E5A5A" w:rsidRPr="00C640E2" w:rsidRDefault="001E5A5A" w:rsidP="00C640E2">
      <w:pPr>
        <w:spacing w:after="0" w:line="240" w:lineRule="auto"/>
        <w:ind w:hanging="2"/>
        <w:jc w:val="both"/>
      </w:pPr>
    </w:p>
    <w:p w14:paraId="313240AD" w14:textId="77777777" w:rsidR="001E5A5A" w:rsidRPr="00C640E2" w:rsidRDefault="001E5A5A" w:rsidP="00C640E2">
      <w:pPr>
        <w:spacing w:after="0" w:line="240" w:lineRule="auto"/>
        <w:ind w:hanging="2"/>
        <w:jc w:val="both"/>
        <w:rPr>
          <w:b/>
        </w:rPr>
      </w:pPr>
      <w:r w:rsidRPr="00C640E2">
        <w:rPr>
          <w:b/>
          <w:u w:val="single"/>
        </w:rPr>
        <w:t>Actividades de cierre o Integración</w:t>
      </w:r>
      <w:r w:rsidRPr="00C640E2">
        <w:rPr>
          <w:b/>
        </w:rPr>
        <w:t>:</w:t>
      </w:r>
    </w:p>
    <w:p w14:paraId="6FE7EF3B" w14:textId="1CB29626" w:rsidR="001E5A5A" w:rsidRPr="00C640E2" w:rsidRDefault="001E5A5A" w:rsidP="00C640E2">
      <w:pPr>
        <w:spacing w:after="0" w:line="240" w:lineRule="auto"/>
        <w:ind w:hanging="2"/>
        <w:jc w:val="both"/>
      </w:pPr>
      <w:r w:rsidRPr="00C640E2">
        <w:t>Para el cierre o integración del curso se realizará una evaluación final que integre los contenidos abordados en los módulos. Será resuelta de manera individual para ser corregida por el</w:t>
      </w:r>
      <w:r w:rsidR="00181F10">
        <w:t xml:space="preserve"> equipo</w:t>
      </w:r>
      <w:r w:rsidRPr="00C640E2">
        <w:t xml:space="preserve"> docente. Dicho ejercicio consta de u</w:t>
      </w:r>
      <w:r w:rsidR="00A22BF2" w:rsidRPr="00C640E2">
        <w:t>n</w:t>
      </w:r>
      <w:r w:rsidR="002D4AEC" w:rsidRPr="00C640E2">
        <w:t xml:space="preserve"> análisis práctico con datos del instituto</w:t>
      </w:r>
      <w:r w:rsidRPr="00C640E2">
        <w:t xml:space="preserve">. </w:t>
      </w:r>
    </w:p>
    <w:p w14:paraId="2FD1A817" w14:textId="77777777" w:rsidR="001E5A5A" w:rsidRPr="00C640E2" w:rsidRDefault="001E5A5A" w:rsidP="00C640E2">
      <w:pPr>
        <w:spacing w:after="0" w:line="240" w:lineRule="auto"/>
        <w:ind w:hanging="2"/>
        <w:jc w:val="both"/>
      </w:pPr>
      <w:r w:rsidRPr="00C640E2">
        <w:t xml:space="preserve"> </w:t>
      </w:r>
    </w:p>
    <w:p w14:paraId="629C9675" w14:textId="77777777" w:rsidR="001E5A5A" w:rsidRPr="00C640E2" w:rsidRDefault="001E5A5A" w:rsidP="00C640E2">
      <w:pPr>
        <w:spacing w:after="0" w:line="240" w:lineRule="auto"/>
        <w:ind w:hanging="2"/>
        <w:jc w:val="both"/>
      </w:pPr>
      <w:r w:rsidRPr="00C640E2">
        <w:rPr>
          <w:u w:val="single"/>
        </w:rPr>
        <w:t>Recursos didácticos</w:t>
      </w:r>
      <w:r w:rsidRPr="00C640E2">
        <w:t>:</w:t>
      </w:r>
    </w:p>
    <w:p w14:paraId="694B428B" w14:textId="77E99AD3" w:rsidR="001E5A5A" w:rsidRPr="00C640E2" w:rsidRDefault="001E5A5A" w:rsidP="00C640E2">
      <w:pPr>
        <w:pStyle w:val="Prrafodelista"/>
        <w:widowControl/>
        <w:numPr>
          <w:ilvl w:val="0"/>
          <w:numId w:val="31"/>
        </w:numPr>
        <w:autoSpaceDE/>
        <w:autoSpaceDN/>
        <w:contextualSpacing/>
        <w:jc w:val="both"/>
        <w:textDirection w:val="btLr"/>
        <w:textAlignment w:val="top"/>
        <w:outlineLvl w:val="0"/>
      </w:pPr>
      <w:r w:rsidRPr="00C640E2">
        <w:t>Plataforma web del INDEC.</w:t>
      </w:r>
    </w:p>
    <w:p w14:paraId="5A073D17" w14:textId="4CC6441E" w:rsidR="000D7766" w:rsidRPr="00C640E2" w:rsidRDefault="002F71DC" w:rsidP="00C640E2">
      <w:pPr>
        <w:pStyle w:val="Prrafodelista"/>
        <w:widowControl/>
        <w:numPr>
          <w:ilvl w:val="0"/>
          <w:numId w:val="31"/>
        </w:numPr>
        <w:autoSpaceDE/>
        <w:autoSpaceDN/>
        <w:contextualSpacing/>
        <w:jc w:val="both"/>
        <w:textDirection w:val="btLr"/>
        <w:textAlignment w:val="top"/>
        <w:outlineLvl w:val="0"/>
      </w:pPr>
      <w:r w:rsidRPr="00C640E2">
        <w:t xml:space="preserve">Blogs, capítulos de libros, videos específicos. </w:t>
      </w:r>
    </w:p>
    <w:p w14:paraId="7B10F6E5" w14:textId="0AE5F975" w:rsidR="0090235E" w:rsidRDefault="00724C4A" w:rsidP="00C640E2">
      <w:pPr>
        <w:pStyle w:val="Prrafodelista"/>
        <w:widowControl/>
        <w:numPr>
          <w:ilvl w:val="0"/>
          <w:numId w:val="31"/>
        </w:numPr>
        <w:autoSpaceDE/>
        <w:autoSpaceDN/>
        <w:contextualSpacing/>
        <w:jc w:val="both"/>
        <w:textDirection w:val="btLr"/>
        <w:textAlignment w:val="top"/>
        <w:outlineLvl w:val="0"/>
      </w:pPr>
      <w:r w:rsidRPr="00C640E2">
        <w:t>Códigos utilizados en clase.</w:t>
      </w:r>
    </w:p>
    <w:p w14:paraId="339FAAC3" w14:textId="253973F3" w:rsidR="00181F10" w:rsidRPr="00C640E2" w:rsidRDefault="00181F10" w:rsidP="00C640E2">
      <w:pPr>
        <w:pStyle w:val="Prrafodelista"/>
        <w:widowControl/>
        <w:numPr>
          <w:ilvl w:val="0"/>
          <w:numId w:val="31"/>
        </w:numPr>
        <w:autoSpaceDE/>
        <w:autoSpaceDN/>
        <w:contextualSpacing/>
        <w:jc w:val="both"/>
        <w:textDirection w:val="btLr"/>
        <w:textAlignment w:val="top"/>
        <w:outlineLvl w:val="0"/>
      </w:pPr>
      <w:r>
        <w:t>Proyector y pantalla</w:t>
      </w:r>
    </w:p>
    <w:p w14:paraId="743C2BE6" w14:textId="77777777" w:rsidR="001E5A5A" w:rsidRPr="00C640E2" w:rsidRDefault="001E5A5A" w:rsidP="00C640E2">
      <w:pPr>
        <w:spacing w:after="0" w:line="240" w:lineRule="auto"/>
        <w:ind w:hanging="2"/>
        <w:jc w:val="both"/>
      </w:pPr>
    </w:p>
    <w:p w14:paraId="436CFAF5" w14:textId="77777777" w:rsidR="001E5A5A" w:rsidRPr="00C640E2" w:rsidRDefault="001E5A5A" w:rsidP="00C640E2">
      <w:pPr>
        <w:spacing w:after="0" w:line="240" w:lineRule="auto"/>
        <w:ind w:hanging="2"/>
      </w:pPr>
    </w:p>
    <w:p w14:paraId="46E47221" w14:textId="77777777" w:rsidR="001E5A5A" w:rsidRPr="00C640E2" w:rsidRDefault="001E5A5A" w:rsidP="00C640E2">
      <w:pPr>
        <w:pStyle w:val="Prrafodelista"/>
        <w:widowControl/>
        <w:numPr>
          <w:ilvl w:val="0"/>
          <w:numId w:val="34"/>
        </w:numPr>
        <w:autoSpaceDE/>
        <w:autoSpaceDN/>
        <w:ind w:left="426" w:hanging="426"/>
        <w:contextualSpacing/>
        <w:textDirection w:val="btLr"/>
        <w:textAlignment w:val="top"/>
        <w:outlineLvl w:val="0"/>
        <w:rPr>
          <w:b/>
        </w:rPr>
      </w:pPr>
      <w:r w:rsidRPr="00C640E2">
        <w:rPr>
          <w:b/>
        </w:rPr>
        <w:t>Descripción de la modalidad</w:t>
      </w:r>
    </w:p>
    <w:p w14:paraId="44FB2FC2" w14:textId="77777777" w:rsidR="001E5A5A" w:rsidRPr="00C640E2" w:rsidRDefault="001E5A5A" w:rsidP="00C640E2">
      <w:pPr>
        <w:spacing w:after="0" w:line="240" w:lineRule="auto"/>
        <w:ind w:hanging="2"/>
      </w:pPr>
    </w:p>
    <w:p w14:paraId="73640229" w14:textId="25C32DAE" w:rsidR="001E5A5A" w:rsidRPr="00C640E2" w:rsidRDefault="000D7766" w:rsidP="00C640E2">
      <w:pPr>
        <w:spacing w:after="0" w:line="240" w:lineRule="auto"/>
        <w:ind w:hanging="2"/>
      </w:pPr>
      <w:r w:rsidRPr="00C640E2">
        <w:t>Presencial</w:t>
      </w:r>
      <w:r w:rsidR="008C2609">
        <w:t>.</w:t>
      </w:r>
      <w:r w:rsidR="001E5A5A" w:rsidRPr="00C640E2">
        <w:br/>
      </w:r>
      <w:r w:rsidR="001E5A5A" w:rsidRPr="00C640E2">
        <w:br/>
      </w:r>
    </w:p>
    <w:p w14:paraId="5EB3D32F" w14:textId="77777777" w:rsidR="001E5A5A" w:rsidRPr="00C640E2" w:rsidRDefault="001E5A5A" w:rsidP="00C640E2">
      <w:pPr>
        <w:pStyle w:val="Prrafodelista"/>
        <w:widowControl/>
        <w:numPr>
          <w:ilvl w:val="0"/>
          <w:numId w:val="34"/>
        </w:numPr>
        <w:autoSpaceDE/>
        <w:autoSpaceDN/>
        <w:ind w:left="426" w:hanging="426"/>
        <w:contextualSpacing/>
        <w:textDirection w:val="btLr"/>
        <w:textAlignment w:val="top"/>
        <w:outlineLvl w:val="0"/>
        <w:rPr>
          <w:b/>
        </w:rPr>
      </w:pPr>
      <w:r w:rsidRPr="00C640E2">
        <w:rPr>
          <w:b/>
        </w:rPr>
        <w:t>Bibliografía </w:t>
      </w:r>
    </w:p>
    <w:p w14:paraId="33B98851" w14:textId="77777777" w:rsidR="001E5A5A" w:rsidRPr="00C640E2" w:rsidRDefault="001E5A5A" w:rsidP="00C640E2">
      <w:pPr>
        <w:spacing w:after="0" w:line="240" w:lineRule="auto"/>
        <w:ind w:hanging="2"/>
        <w:jc w:val="both"/>
      </w:pPr>
    </w:p>
    <w:p w14:paraId="6FAF67E2" w14:textId="77777777" w:rsidR="001E5A5A" w:rsidRPr="00C640E2" w:rsidRDefault="001E5A5A" w:rsidP="00C640E2">
      <w:pPr>
        <w:spacing w:after="0" w:line="240" w:lineRule="auto"/>
        <w:ind w:left="720" w:hanging="720"/>
        <w:jc w:val="both"/>
        <w:rPr>
          <w:highlight w:val="white"/>
        </w:rPr>
      </w:pPr>
      <w:proofErr w:type="spellStart"/>
      <w:r w:rsidRPr="00C640E2">
        <w:rPr>
          <w:highlight w:val="white"/>
        </w:rPr>
        <w:t>Buttu</w:t>
      </w:r>
      <w:proofErr w:type="spellEnd"/>
      <w:r w:rsidRPr="00C640E2">
        <w:rPr>
          <w:highlight w:val="white"/>
        </w:rPr>
        <w:t>, M. (2016) “</w:t>
      </w:r>
      <w:r w:rsidRPr="00C640E2">
        <w:rPr>
          <w:i/>
          <w:highlight w:val="white"/>
        </w:rPr>
        <w:t>El gran libro de Python”</w:t>
      </w:r>
      <w:r w:rsidRPr="00C640E2">
        <w:rPr>
          <w:highlight w:val="white"/>
        </w:rPr>
        <w:t>. Editorial:  Alfaomega Grupo Editor Argentino. Argentina.</w:t>
      </w:r>
    </w:p>
    <w:p w14:paraId="37314ED9" w14:textId="77777777" w:rsidR="001E5A5A" w:rsidRPr="00C640E2" w:rsidRDefault="001E5A5A" w:rsidP="00C640E2">
      <w:pPr>
        <w:spacing w:after="0" w:line="240" w:lineRule="auto"/>
        <w:ind w:left="720" w:hanging="720"/>
        <w:jc w:val="both"/>
        <w:rPr>
          <w:highlight w:val="white"/>
        </w:rPr>
      </w:pPr>
      <w:r w:rsidRPr="00C640E2">
        <w:rPr>
          <w:highlight w:val="white"/>
        </w:rPr>
        <w:t>Cane, A. (2019). “</w:t>
      </w:r>
      <w:r w:rsidRPr="00C640E2">
        <w:rPr>
          <w:i/>
          <w:highlight w:val="white"/>
        </w:rPr>
        <w:t xml:space="preserve">Programación con Python”. </w:t>
      </w:r>
      <w:r w:rsidRPr="00C640E2">
        <w:rPr>
          <w:highlight w:val="white"/>
        </w:rPr>
        <w:t xml:space="preserve">Editorial: </w:t>
      </w:r>
      <w:proofErr w:type="spellStart"/>
      <w:r w:rsidRPr="00C640E2">
        <w:rPr>
          <w:highlight w:val="white"/>
        </w:rPr>
        <w:t>Independently</w:t>
      </w:r>
      <w:proofErr w:type="spellEnd"/>
      <w:r w:rsidRPr="00C640E2">
        <w:rPr>
          <w:highlight w:val="white"/>
        </w:rPr>
        <w:t xml:space="preserve"> </w:t>
      </w:r>
      <w:proofErr w:type="spellStart"/>
      <w:r w:rsidRPr="00C640E2">
        <w:rPr>
          <w:highlight w:val="white"/>
        </w:rPr>
        <w:t>published</w:t>
      </w:r>
      <w:proofErr w:type="spellEnd"/>
      <w:r w:rsidRPr="00C640E2">
        <w:rPr>
          <w:highlight w:val="white"/>
        </w:rPr>
        <w:t>. Argentina.</w:t>
      </w:r>
    </w:p>
    <w:p w14:paraId="79AABD82" w14:textId="77777777" w:rsidR="001E5A5A" w:rsidRPr="00C640E2" w:rsidRDefault="001E5A5A" w:rsidP="00C640E2">
      <w:pPr>
        <w:spacing w:after="0" w:line="240" w:lineRule="auto"/>
        <w:ind w:left="720" w:hanging="720"/>
        <w:jc w:val="both"/>
        <w:rPr>
          <w:highlight w:val="white"/>
        </w:rPr>
      </w:pPr>
      <w:r w:rsidRPr="00C640E2">
        <w:rPr>
          <w:highlight w:val="white"/>
        </w:rPr>
        <w:t>Ethan, W. (2019). “</w:t>
      </w:r>
      <w:r w:rsidRPr="00C640E2">
        <w:rPr>
          <w:i/>
        </w:rPr>
        <w:t>Análisis de datos Python La guía definitiva para aprender A</w:t>
      </w:r>
      <w:r w:rsidRPr="00C640E2">
        <w:rPr>
          <w:highlight w:val="white"/>
        </w:rPr>
        <w:t xml:space="preserve">”. Editorial: </w:t>
      </w:r>
      <w:proofErr w:type="spellStart"/>
      <w:r w:rsidRPr="00C640E2">
        <w:rPr>
          <w:highlight w:val="white"/>
        </w:rPr>
        <w:t>Independently</w:t>
      </w:r>
      <w:proofErr w:type="spellEnd"/>
      <w:r w:rsidRPr="00C640E2">
        <w:rPr>
          <w:highlight w:val="white"/>
        </w:rPr>
        <w:t xml:space="preserve"> </w:t>
      </w:r>
      <w:proofErr w:type="spellStart"/>
      <w:r w:rsidRPr="00C640E2">
        <w:rPr>
          <w:highlight w:val="white"/>
        </w:rPr>
        <w:t>published</w:t>
      </w:r>
      <w:proofErr w:type="spellEnd"/>
      <w:r w:rsidRPr="00C640E2">
        <w:rPr>
          <w:highlight w:val="white"/>
        </w:rPr>
        <w:t>. Argentina.</w:t>
      </w:r>
    </w:p>
    <w:p w14:paraId="26352CE6" w14:textId="77777777" w:rsidR="001E5A5A" w:rsidRPr="00C640E2" w:rsidRDefault="001E5A5A" w:rsidP="00C640E2">
      <w:pPr>
        <w:spacing w:after="0" w:line="240" w:lineRule="auto"/>
        <w:ind w:left="720" w:hanging="720"/>
        <w:jc w:val="both"/>
        <w:rPr>
          <w:highlight w:val="white"/>
        </w:rPr>
      </w:pPr>
      <w:r w:rsidRPr="00C640E2">
        <w:rPr>
          <w:highlight w:val="white"/>
        </w:rPr>
        <w:t>Perez Castaño, A. (2016). “</w:t>
      </w:r>
      <w:r w:rsidRPr="00C640E2">
        <w:rPr>
          <w:i/>
          <w:highlight w:val="white"/>
        </w:rPr>
        <w:t>Python fácil”</w:t>
      </w:r>
      <w:r w:rsidRPr="00C640E2">
        <w:rPr>
          <w:highlight w:val="white"/>
        </w:rPr>
        <w:t>. Editorial: Alfaomega Grupo Editor Argentino. Argentina.</w:t>
      </w:r>
    </w:p>
    <w:p w14:paraId="61083304" w14:textId="77777777" w:rsidR="001E5A5A" w:rsidRPr="00C640E2" w:rsidRDefault="001E5A5A" w:rsidP="00C640E2">
      <w:pPr>
        <w:spacing w:after="0" w:line="240" w:lineRule="auto"/>
        <w:ind w:left="720" w:hanging="720"/>
        <w:jc w:val="both"/>
        <w:rPr>
          <w:highlight w:val="white"/>
        </w:rPr>
      </w:pPr>
      <w:proofErr w:type="spellStart"/>
      <w:r w:rsidRPr="00C640E2">
        <w:rPr>
          <w:highlight w:val="white"/>
        </w:rPr>
        <w:t>Raschka</w:t>
      </w:r>
      <w:proofErr w:type="spellEnd"/>
      <w:r w:rsidRPr="00C640E2">
        <w:rPr>
          <w:highlight w:val="white"/>
        </w:rPr>
        <w:t xml:space="preserve">, V. y </w:t>
      </w:r>
      <w:proofErr w:type="spellStart"/>
      <w:r w:rsidRPr="00C640E2">
        <w:rPr>
          <w:highlight w:val="white"/>
        </w:rPr>
        <w:t>Mirjalili</w:t>
      </w:r>
      <w:proofErr w:type="spellEnd"/>
      <w:r w:rsidRPr="00C640E2">
        <w:rPr>
          <w:highlight w:val="white"/>
        </w:rPr>
        <w:t>, S. (2019). “</w:t>
      </w:r>
      <w:r w:rsidRPr="00C640E2">
        <w:rPr>
          <w:i/>
          <w:highlight w:val="white"/>
        </w:rPr>
        <w:t xml:space="preserve">Python machine </w:t>
      </w:r>
      <w:proofErr w:type="spellStart"/>
      <w:r w:rsidRPr="00C640E2">
        <w:rPr>
          <w:i/>
          <w:highlight w:val="white"/>
        </w:rPr>
        <w:t>learning</w:t>
      </w:r>
      <w:proofErr w:type="spellEnd"/>
      <w:r w:rsidRPr="00C640E2">
        <w:rPr>
          <w:i/>
          <w:highlight w:val="white"/>
        </w:rPr>
        <w:t>”</w:t>
      </w:r>
      <w:r w:rsidRPr="00C640E2">
        <w:rPr>
          <w:highlight w:val="white"/>
        </w:rPr>
        <w:t>. Editorial: Alfaomega Grupo Editor Argentino. Argentina.</w:t>
      </w:r>
    </w:p>
    <w:p w14:paraId="129A1AE4" w14:textId="77777777" w:rsidR="001E5A5A" w:rsidRPr="00C640E2" w:rsidRDefault="001E5A5A" w:rsidP="00C640E2">
      <w:pPr>
        <w:spacing w:after="0" w:line="240" w:lineRule="auto"/>
        <w:ind w:left="720" w:hanging="720"/>
        <w:jc w:val="both"/>
        <w:rPr>
          <w:highlight w:val="white"/>
          <w:lang w:val="en-US"/>
        </w:rPr>
      </w:pPr>
      <w:r w:rsidRPr="00C640E2">
        <w:rPr>
          <w:highlight w:val="white"/>
        </w:rPr>
        <w:t xml:space="preserve">Torres, J. (2020). </w:t>
      </w:r>
      <w:r w:rsidRPr="00C640E2">
        <w:rPr>
          <w:highlight w:val="white"/>
          <w:lang w:val="en-US"/>
        </w:rPr>
        <w:t>“</w:t>
      </w:r>
      <w:r w:rsidRPr="00C640E2">
        <w:rPr>
          <w:i/>
          <w:highlight w:val="white"/>
          <w:lang w:val="en-US"/>
        </w:rPr>
        <w:t>Python deep learning”</w:t>
      </w:r>
      <w:r w:rsidRPr="00C640E2">
        <w:rPr>
          <w:highlight w:val="white"/>
          <w:lang w:val="en-US"/>
        </w:rPr>
        <w:t xml:space="preserve">. Editorial: </w:t>
      </w:r>
      <w:proofErr w:type="spellStart"/>
      <w:r w:rsidRPr="00C640E2">
        <w:rPr>
          <w:highlight w:val="white"/>
          <w:lang w:val="en-US"/>
        </w:rPr>
        <w:t>Alfaomega</w:t>
      </w:r>
      <w:proofErr w:type="spellEnd"/>
      <w:r w:rsidRPr="00C640E2">
        <w:rPr>
          <w:highlight w:val="white"/>
          <w:lang w:val="en-US"/>
        </w:rPr>
        <w:t xml:space="preserve"> Grupo Editor Argentino. Argentina.</w:t>
      </w:r>
    </w:p>
    <w:p w14:paraId="203E5F48" w14:textId="69737A8B" w:rsidR="00BC1F7E" w:rsidRPr="00C640E2" w:rsidRDefault="00BC1F7E" w:rsidP="00C640E2">
      <w:pPr>
        <w:spacing w:after="0" w:line="240" w:lineRule="auto"/>
        <w:ind w:left="720" w:hanging="720"/>
        <w:jc w:val="both"/>
        <w:rPr>
          <w:highlight w:val="white"/>
          <w:lang w:val="en-US"/>
        </w:rPr>
      </w:pPr>
      <w:r w:rsidRPr="00C640E2">
        <w:rPr>
          <w:highlight w:val="white"/>
          <w:lang w:val="en-US"/>
        </w:rPr>
        <w:t>PYTHON CRASH COURSE</w:t>
      </w:r>
    </w:p>
    <w:p w14:paraId="3D0648A9" w14:textId="77777777" w:rsidR="001E5A5A" w:rsidRPr="00C640E2" w:rsidRDefault="001E5A5A" w:rsidP="00C640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lang w:val="en-US"/>
        </w:rPr>
      </w:pPr>
    </w:p>
    <w:p w14:paraId="351E5F33" w14:textId="77777777" w:rsidR="001E5A5A" w:rsidRPr="00C640E2" w:rsidRDefault="001E5A5A" w:rsidP="00C640E2">
      <w:pPr>
        <w:spacing w:after="0" w:line="240" w:lineRule="auto"/>
        <w:ind w:hanging="2"/>
        <w:jc w:val="both"/>
        <w:rPr>
          <w:lang w:val="en-US"/>
        </w:rPr>
      </w:pPr>
    </w:p>
    <w:p w14:paraId="6936FF44" w14:textId="77777777" w:rsidR="001E5A5A" w:rsidRPr="00C640E2" w:rsidRDefault="001E5A5A" w:rsidP="00C640E2">
      <w:pPr>
        <w:pStyle w:val="Prrafodelista"/>
        <w:widowControl/>
        <w:numPr>
          <w:ilvl w:val="0"/>
          <w:numId w:val="34"/>
        </w:numPr>
        <w:autoSpaceDE/>
        <w:autoSpaceDN/>
        <w:ind w:left="426" w:hanging="426"/>
        <w:contextualSpacing/>
        <w:textDirection w:val="btLr"/>
        <w:textAlignment w:val="top"/>
        <w:outlineLvl w:val="0"/>
        <w:rPr>
          <w:b/>
        </w:rPr>
      </w:pPr>
      <w:bookmarkStart w:id="11" w:name="_heading=h.3dy6vkm" w:colFirst="0" w:colLast="0"/>
      <w:bookmarkEnd w:id="11"/>
      <w:r w:rsidRPr="00C640E2">
        <w:rPr>
          <w:b/>
        </w:rPr>
        <w:t>Evaluación de los aprendizajes</w:t>
      </w:r>
    </w:p>
    <w:p w14:paraId="7DEBC870" w14:textId="77777777" w:rsidR="001E5A5A" w:rsidRPr="00C640E2" w:rsidRDefault="001E5A5A" w:rsidP="00C640E2">
      <w:pPr>
        <w:spacing w:after="0" w:line="240" w:lineRule="auto"/>
        <w:ind w:hanging="2"/>
        <w:jc w:val="both"/>
      </w:pPr>
    </w:p>
    <w:p w14:paraId="597570BD" w14:textId="2BCBB7E7" w:rsidR="001E5A5A" w:rsidRPr="00C640E2" w:rsidRDefault="001E5A5A" w:rsidP="00C640E2">
      <w:pPr>
        <w:spacing w:after="0" w:line="240" w:lineRule="auto"/>
        <w:ind w:hanging="2"/>
        <w:jc w:val="both"/>
      </w:pPr>
      <w:r w:rsidRPr="00C640E2">
        <w:t xml:space="preserve">Entendiendo que la evaluación es un proceso de recolección de información para emitir una valoración y tomar decisiones, destacamos dos tipos: </w:t>
      </w:r>
    </w:p>
    <w:p w14:paraId="0972ECD6" w14:textId="77777777" w:rsidR="001E5A5A" w:rsidRPr="00C640E2" w:rsidRDefault="001E5A5A" w:rsidP="00C640E2">
      <w:pPr>
        <w:spacing w:after="0" w:line="240" w:lineRule="auto"/>
        <w:ind w:hanging="2"/>
      </w:pPr>
    </w:p>
    <w:p w14:paraId="7FA7696A" w14:textId="77777777" w:rsidR="00352DB9" w:rsidRDefault="001E5A5A" w:rsidP="00C640E2">
      <w:pPr>
        <w:spacing w:after="0" w:line="240" w:lineRule="auto"/>
        <w:ind w:hanging="2"/>
        <w:jc w:val="both"/>
      </w:pPr>
      <w:r w:rsidRPr="00C640E2">
        <w:rPr>
          <w:b/>
        </w:rPr>
        <w:t>Evaluación de proceso.</w:t>
      </w:r>
      <w:r w:rsidRPr="00C640E2">
        <w:t xml:space="preserve"> Los participantes realizarán </w:t>
      </w:r>
      <w:commentRangeStart w:id="12"/>
      <w:r w:rsidRPr="00C640E2">
        <w:t xml:space="preserve">actividades de aprendizajes </w:t>
      </w:r>
      <w:commentRangeEnd w:id="12"/>
      <w:r w:rsidR="00181F10">
        <w:rPr>
          <w:rStyle w:val="Refdecomentario"/>
        </w:rPr>
        <w:commentReference w:id="12"/>
      </w:r>
      <w:r w:rsidRPr="00C640E2">
        <w:t>de análisis de casos, ejercicios, resolución de cuestionarios, entre otras, a ser resueltas de manera individual o grupal. Actividades que tendrán una devolución por parte del docente la cual servirá de instrumento para la construcción del conocimiento</w:t>
      </w:r>
      <w:r w:rsidR="00DB7D94" w:rsidRPr="00C640E2">
        <w:t>.</w:t>
      </w:r>
      <w:r w:rsidR="001A014E">
        <w:t xml:space="preserve"> Ya que la orientación </w:t>
      </w:r>
      <w:r w:rsidR="00352DB9">
        <w:t>del</w:t>
      </w:r>
      <w:r w:rsidR="001A014E">
        <w:t xml:space="preserve"> curs</w:t>
      </w:r>
      <w:r w:rsidR="00352DB9">
        <w:t>o</w:t>
      </w:r>
      <w:r w:rsidR="001A014E">
        <w:t xml:space="preserve"> es eminentemente práctica, los ejercicios siempre constarán de fragmentos de código capaz de ser ejecutados por el intérprete de Python el cuál devolverá un resultado o un error.</w:t>
      </w:r>
      <w:r w:rsidR="00352DB9">
        <w:t xml:space="preserve"> Así podemos distinguir tres evaluaciones posibles para un ejercicio.</w:t>
      </w:r>
    </w:p>
    <w:p w14:paraId="7BA7ED39" w14:textId="77777777" w:rsidR="00352DB9" w:rsidRDefault="00352DB9" w:rsidP="00352DB9">
      <w:pPr>
        <w:pStyle w:val="Prrafodelista"/>
        <w:numPr>
          <w:ilvl w:val="0"/>
          <w:numId w:val="38"/>
        </w:numPr>
        <w:jc w:val="both"/>
      </w:pPr>
      <w:r>
        <w:t>Satisfactorio: Es</w:t>
      </w:r>
      <w:r w:rsidR="001A014E">
        <w:t xml:space="preserve"> un ejercicio resuelto de manera </w:t>
      </w:r>
      <w:r>
        <w:t>tal</w:t>
      </w:r>
      <w:r w:rsidR="001A014E">
        <w:t xml:space="preserve"> que al ser ejecutado por Python arroje los resultados esperados</w:t>
      </w:r>
      <w:r>
        <w:t>.</w:t>
      </w:r>
    </w:p>
    <w:p w14:paraId="7B6B55F4" w14:textId="77777777" w:rsidR="00352DB9" w:rsidRDefault="00352DB9" w:rsidP="00352DB9">
      <w:pPr>
        <w:pStyle w:val="Prrafodelista"/>
        <w:numPr>
          <w:ilvl w:val="0"/>
          <w:numId w:val="38"/>
        </w:numPr>
        <w:jc w:val="both"/>
      </w:pPr>
      <w:r>
        <w:t xml:space="preserve">Comprensión básica: </w:t>
      </w:r>
      <w:r w:rsidR="001A014E">
        <w:t xml:space="preserve">En caso de </w:t>
      </w:r>
      <w:r>
        <w:t>que,</w:t>
      </w:r>
      <w:r w:rsidR="001A014E">
        <w:t xml:space="preserve"> al ejecutar el código, Python arroje un error o resultados </w:t>
      </w:r>
      <w:r w:rsidR="001A014E">
        <w:lastRenderedPageBreak/>
        <w:t xml:space="preserve">incorrectos, el equipo docente </w:t>
      </w:r>
      <w:r>
        <w:t>asumirá la respuesta del participante como un pseudocódigo que puede expresar pasos correctos para resolver el ejercicio independientemente que no pueda ser ejecutado.</w:t>
      </w:r>
    </w:p>
    <w:p w14:paraId="18F48FFB" w14:textId="0D891858" w:rsidR="001E5A5A" w:rsidRPr="00C640E2" w:rsidRDefault="00352DB9" w:rsidP="00352DB9">
      <w:pPr>
        <w:pStyle w:val="Prrafodelista"/>
        <w:numPr>
          <w:ilvl w:val="0"/>
          <w:numId w:val="38"/>
        </w:numPr>
        <w:jc w:val="both"/>
      </w:pPr>
      <w:r>
        <w:t>Incorrecto: Por último, si la ejecución de ese código no devuelve los resultados correctos, ni expresa entendimiento de los pasos para llegar a la solución, consideraremos que su respuesta es categóricamente errónea.</w:t>
      </w:r>
    </w:p>
    <w:p w14:paraId="79445989" w14:textId="77777777" w:rsidR="001E5A5A" w:rsidRPr="00C640E2" w:rsidRDefault="001E5A5A" w:rsidP="00C640E2">
      <w:pPr>
        <w:spacing w:after="0" w:line="240" w:lineRule="auto"/>
        <w:ind w:hanging="2"/>
        <w:jc w:val="both"/>
      </w:pPr>
    </w:p>
    <w:p w14:paraId="10635782" w14:textId="17238B96" w:rsidR="006905C8" w:rsidRDefault="001E5A5A" w:rsidP="006905C8">
      <w:pPr>
        <w:spacing w:after="0" w:line="240" w:lineRule="auto"/>
        <w:ind w:hanging="2"/>
        <w:jc w:val="both"/>
      </w:pPr>
      <w:r w:rsidRPr="00C640E2">
        <w:rPr>
          <w:b/>
        </w:rPr>
        <w:t>Evaluación de producto.</w:t>
      </w:r>
      <w:r w:rsidRPr="00C640E2">
        <w:t xml:space="preserve"> Los </w:t>
      </w:r>
      <w:r w:rsidR="00181F10">
        <w:t>participantes</w:t>
      </w:r>
      <w:r w:rsidRPr="00C640E2">
        <w:t xml:space="preserve"> realizarán una evaluación final, que contemple los contenidos temáticos del curso. La misma será resuelta de manera individual para ser corregida por el </w:t>
      </w:r>
      <w:r w:rsidR="00181F10">
        <w:t xml:space="preserve">equipo </w:t>
      </w:r>
      <w:r w:rsidRPr="00C640E2">
        <w:t xml:space="preserve">docente. Esta evaluación final </w:t>
      </w:r>
      <w:r w:rsidR="00DB7D94" w:rsidRPr="00C640E2">
        <w:t>consta de un análisis práctico con datos del instituto</w:t>
      </w:r>
      <w:r w:rsidR="006905C8">
        <w:t>, en el que se integrarán los contenidos vistos en el curso. El participante deberá demostrar su conocimiento para:</w:t>
      </w:r>
    </w:p>
    <w:p w14:paraId="4D8AD363" w14:textId="03666C28" w:rsidR="006905C8" w:rsidRDefault="006905C8" w:rsidP="006905C8">
      <w:pPr>
        <w:pStyle w:val="Prrafodelista"/>
        <w:numPr>
          <w:ilvl w:val="0"/>
          <w:numId w:val="39"/>
        </w:numPr>
        <w:jc w:val="both"/>
      </w:pPr>
      <w:r>
        <w:t xml:space="preserve">Leer de datos de las fuentes provistas. </w:t>
      </w:r>
    </w:p>
    <w:p w14:paraId="6BB08836" w14:textId="316E3C30" w:rsidR="006905C8" w:rsidRDefault="006905C8" w:rsidP="006905C8">
      <w:pPr>
        <w:pStyle w:val="Prrafodelista"/>
        <w:numPr>
          <w:ilvl w:val="0"/>
          <w:numId w:val="39"/>
        </w:numPr>
        <w:jc w:val="both"/>
      </w:pPr>
      <w:r>
        <w:t>Explorar de los datos importados.</w:t>
      </w:r>
    </w:p>
    <w:p w14:paraId="24036B3C" w14:textId="67916EF8" w:rsidR="006905C8" w:rsidRDefault="006905C8" w:rsidP="006905C8">
      <w:pPr>
        <w:pStyle w:val="Prrafodelista"/>
        <w:numPr>
          <w:ilvl w:val="0"/>
          <w:numId w:val="39"/>
        </w:numPr>
        <w:jc w:val="both"/>
      </w:pPr>
      <w:r>
        <w:t>Transformar de los datos con fines analíticos.</w:t>
      </w:r>
    </w:p>
    <w:p w14:paraId="01D3C018" w14:textId="786F95DC" w:rsidR="006905C8" w:rsidRDefault="006905C8" w:rsidP="006905C8">
      <w:pPr>
        <w:pStyle w:val="Prrafodelista"/>
        <w:numPr>
          <w:ilvl w:val="0"/>
          <w:numId w:val="39"/>
        </w:numPr>
        <w:jc w:val="both"/>
      </w:pPr>
      <w:r>
        <w:t>Visualizar de los datos y relaciones entre sus variables.</w:t>
      </w:r>
    </w:p>
    <w:p w14:paraId="2FFF90F1" w14:textId="54A40776" w:rsidR="006905C8" w:rsidRDefault="006905C8" w:rsidP="006905C8">
      <w:pPr>
        <w:pStyle w:val="Prrafodelista"/>
        <w:numPr>
          <w:ilvl w:val="0"/>
          <w:numId w:val="39"/>
        </w:numPr>
        <w:jc w:val="both"/>
      </w:pPr>
      <w:r>
        <w:t>Elaborar de conclusiones en base al trabajo hecho.</w:t>
      </w:r>
    </w:p>
    <w:p w14:paraId="26B17E22" w14:textId="139A9383" w:rsidR="006905C8" w:rsidRPr="00C640E2" w:rsidRDefault="006905C8" w:rsidP="006905C8">
      <w:pPr>
        <w:pStyle w:val="Prrafodelista"/>
        <w:numPr>
          <w:ilvl w:val="0"/>
          <w:numId w:val="39"/>
        </w:numPr>
        <w:jc w:val="both"/>
      </w:pPr>
      <w:r>
        <w:t xml:space="preserve">Comunicar efectivamente las conclusiones de las transformaciones y gráficos elaborados por sobre los datos originales. </w:t>
      </w:r>
    </w:p>
    <w:p w14:paraId="02C939CB" w14:textId="77777777" w:rsidR="001E5A5A" w:rsidRPr="00C640E2" w:rsidRDefault="001E5A5A" w:rsidP="00C640E2">
      <w:pPr>
        <w:spacing w:after="0" w:line="240" w:lineRule="auto"/>
        <w:ind w:hanging="2"/>
        <w:jc w:val="both"/>
      </w:pPr>
      <w:r w:rsidRPr="00C640E2">
        <w:t xml:space="preserve"> </w:t>
      </w:r>
    </w:p>
    <w:p w14:paraId="3DB9D17E" w14:textId="77DE67DB" w:rsidR="00F34BF1" w:rsidRPr="00C640E2" w:rsidRDefault="001E5A5A" w:rsidP="00C640E2">
      <w:pPr>
        <w:spacing w:after="0" w:line="240" w:lineRule="auto"/>
        <w:ind w:hanging="2"/>
        <w:jc w:val="both"/>
      </w:pPr>
      <w:r w:rsidRPr="00C640E2">
        <w:t>Se aprobará la evaluación final según los siguientes criterios:</w:t>
      </w:r>
    </w:p>
    <w:p w14:paraId="71AF88E0" w14:textId="48F9E205" w:rsidR="00F34BF1" w:rsidRPr="00C640E2" w:rsidRDefault="00872CFA" w:rsidP="00C640E2">
      <w:pPr>
        <w:pStyle w:val="Prrafodelista"/>
        <w:widowControl/>
        <w:numPr>
          <w:ilvl w:val="0"/>
          <w:numId w:val="32"/>
        </w:numPr>
        <w:autoSpaceDE/>
        <w:autoSpaceDN/>
        <w:contextualSpacing/>
        <w:jc w:val="both"/>
        <w:textDirection w:val="btLr"/>
        <w:textAlignment w:val="top"/>
        <w:outlineLvl w:val="0"/>
      </w:pPr>
      <w:r w:rsidRPr="00C640E2">
        <w:t xml:space="preserve">Que demuestre haber utilizado de manera satisfactoria </w:t>
      </w:r>
      <w:r w:rsidR="00B90FA1" w:rsidRPr="00C640E2">
        <w:t>los contenidos vistos en el curso</w:t>
      </w:r>
      <w:r w:rsidR="008C2609">
        <w:t xml:space="preserve"> (30%)</w:t>
      </w:r>
      <w:r w:rsidR="00B90FA1" w:rsidRPr="00C640E2">
        <w:t>.</w:t>
      </w:r>
      <w:bookmarkStart w:id="13" w:name="_heading=h.5b80naumt5z9" w:colFirst="0" w:colLast="0"/>
      <w:bookmarkEnd w:id="13"/>
    </w:p>
    <w:p w14:paraId="2523B878" w14:textId="26767945" w:rsidR="00FD0D19" w:rsidRPr="00C640E2" w:rsidRDefault="00C704A9" w:rsidP="00C640E2">
      <w:pPr>
        <w:pStyle w:val="Prrafodelista"/>
        <w:widowControl/>
        <w:numPr>
          <w:ilvl w:val="0"/>
          <w:numId w:val="32"/>
        </w:numPr>
        <w:autoSpaceDE/>
        <w:autoSpaceDN/>
        <w:contextualSpacing/>
        <w:jc w:val="both"/>
        <w:textDirection w:val="btLr"/>
        <w:textAlignment w:val="top"/>
        <w:outlineLvl w:val="0"/>
      </w:pPr>
      <w:r w:rsidRPr="00C640E2">
        <w:t>Que d</w:t>
      </w:r>
      <w:r w:rsidR="001E664B" w:rsidRPr="00C640E2">
        <w:t>emuestre familiaridad con la herramienta</w:t>
      </w:r>
      <w:r w:rsidR="008C2609">
        <w:t xml:space="preserve"> (30%)</w:t>
      </w:r>
      <w:r w:rsidR="001E664B" w:rsidRPr="00C640E2">
        <w:t xml:space="preserve">. </w:t>
      </w:r>
    </w:p>
    <w:p w14:paraId="468F8414" w14:textId="0A293F87" w:rsidR="001E664B" w:rsidRPr="00C640E2" w:rsidRDefault="001E664B" w:rsidP="00C640E2">
      <w:pPr>
        <w:pStyle w:val="Prrafodelista"/>
        <w:widowControl/>
        <w:numPr>
          <w:ilvl w:val="0"/>
          <w:numId w:val="32"/>
        </w:numPr>
        <w:autoSpaceDE/>
        <w:autoSpaceDN/>
        <w:contextualSpacing/>
        <w:jc w:val="both"/>
        <w:textDirection w:val="btLr"/>
        <w:textAlignment w:val="top"/>
        <w:outlineLvl w:val="0"/>
      </w:pPr>
      <w:r w:rsidRPr="00C640E2">
        <w:t xml:space="preserve">Que haya llegado a la conclusión </w:t>
      </w:r>
      <w:r w:rsidR="00C704A9" w:rsidRPr="00C640E2">
        <w:t>del análisis pretendido</w:t>
      </w:r>
      <w:r w:rsidR="008C2609">
        <w:t xml:space="preserve"> (40%)</w:t>
      </w:r>
      <w:r w:rsidR="00C704A9" w:rsidRPr="00C640E2">
        <w:t>.</w:t>
      </w:r>
    </w:p>
    <w:p w14:paraId="41A347E3" w14:textId="77777777" w:rsidR="001E5A5A" w:rsidRDefault="001E5A5A" w:rsidP="00C640E2">
      <w:pPr>
        <w:spacing w:after="0" w:line="240" w:lineRule="auto"/>
        <w:jc w:val="both"/>
      </w:pPr>
      <w:bookmarkStart w:id="14" w:name="_heading=h.y35o24nzuk19" w:colFirst="0" w:colLast="0"/>
      <w:bookmarkEnd w:id="14"/>
    </w:p>
    <w:p w14:paraId="48E62643" w14:textId="77777777" w:rsidR="008C2609" w:rsidRPr="00C640E2" w:rsidRDefault="008C2609" w:rsidP="00C640E2">
      <w:pPr>
        <w:spacing w:after="0" w:line="240" w:lineRule="auto"/>
        <w:jc w:val="both"/>
      </w:pPr>
    </w:p>
    <w:p w14:paraId="3009A110" w14:textId="77777777" w:rsidR="001E5A5A" w:rsidRPr="00C640E2" w:rsidRDefault="001E5A5A" w:rsidP="00C640E2">
      <w:pPr>
        <w:pStyle w:val="Prrafodelista"/>
        <w:widowControl/>
        <w:numPr>
          <w:ilvl w:val="0"/>
          <w:numId w:val="34"/>
        </w:numPr>
        <w:autoSpaceDE/>
        <w:autoSpaceDN/>
        <w:ind w:left="426" w:hanging="426"/>
        <w:contextualSpacing/>
        <w:textDirection w:val="btLr"/>
        <w:textAlignment w:val="top"/>
        <w:outlineLvl w:val="0"/>
        <w:rPr>
          <w:b/>
        </w:rPr>
      </w:pPr>
      <w:r w:rsidRPr="00C640E2">
        <w:rPr>
          <w:b/>
        </w:rPr>
        <w:t>Instrumentos para la evaluación</w:t>
      </w:r>
    </w:p>
    <w:p w14:paraId="7C74B53B" w14:textId="77777777" w:rsidR="001E5A5A" w:rsidRPr="00C640E2" w:rsidRDefault="001E5A5A" w:rsidP="00C640E2">
      <w:pPr>
        <w:spacing w:after="0" w:line="240" w:lineRule="auto"/>
        <w:ind w:hanging="2"/>
        <w:jc w:val="both"/>
        <w:rPr>
          <w:highlight w:val="white"/>
        </w:rPr>
      </w:pPr>
    </w:p>
    <w:p w14:paraId="24599125" w14:textId="77777777" w:rsidR="001E5A5A" w:rsidRPr="00C640E2" w:rsidRDefault="001E5A5A" w:rsidP="00C640E2">
      <w:pPr>
        <w:spacing w:after="0" w:line="240" w:lineRule="auto"/>
        <w:ind w:hanging="2"/>
        <w:jc w:val="both"/>
      </w:pPr>
      <w:r w:rsidRPr="00C640E2">
        <w:t xml:space="preserve">Se emplearán diversos instrumentos: </w:t>
      </w:r>
    </w:p>
    <w:p w14:paraId="729A1743" w14:textId="77777777" w:rsidR="00377B4F" w:rsidRDefault="00377B4F" w:rsidP="00377B4F">
      <w:pPr>
        <w:ind w:left="358"/>
        <w:contextualSpacing/>
        <w:jc w:val="both"/>
        <w:textDirection w:val="btLr"/>
        <w:textAlignment w:val="top"/>
        <w:outlineLvl w:val="0"/>
        <w:rPr>
          <w:highlight w:val="white"/>
        </w:rPr>
      </w:pPr>
    </w:p>
    <w:p w14:paraId="092796B5" w14:textId="77777777" w:rsidR="00377B4F" w:rsidRPr="002A34F7" w:rsidRDefault="00377B4F" w:rsidP="00377B4F">
      <w:pPr>
        <w:spacing w:after="0" w:line="240" w:lineRule="auto"/>
        <w:jc w:val="both"/>
      </w:pPr>
      <w:r w:rsidRPr="002A34F7">
        <w:t>Instrumentos para la evaluación de los aprendizajes: se utilizará una “Grilla de Calificación y Asistencia”, donde se registrarán por cada participante las instancias de evaluación de proceso</w:t>
      </w:r>
      <w:r>
        <w:t xml:space="preserve"> mencionadas anteriormente</w:t>
      </w:r>
      <w:r w:rsidRPr="002A34F7">
        <w:t xml:space="preserve">. </w:t>
      </w:r>
    </w:p>
    <w:p w14:paraId="4ECD61DD" w14:textId="77777777" w:rsidR="00377B4F" w:rsidRPr="002A34F7" w:rsidRDefault="00377B4F" w:rsidP="00377B4F">
      <w:pPr>
        <w:spacing w:after="0" w:line="240" w:lineRule="auto"/>
        <w:jc w:val="both"/>
      </w:pPr>
    </w:p>
    <w:p w14:paraId="38303965" w14:textId="1761AEE1" w:rsidR="00377B4F" w:rsidRDefault="00377B4F" w:rsidP="00377B4F">
      <w:pPr>
        <w:spacing w:after="0" w:line="240" w:lineRule="auto"/>
        <w:jc w:val="both"/>
        <w:rPr>
          <w:lang w:val="es-ES"/>
        </w:rPr>
      </w:pPr>
      <w:r w:rsidRPr="002A34F7">
        <w:t xml:space="preserve">Para la evaluación </w:t>
      </w:r>
      <w:r>
        <w:t xml:space="preserve">final </w:t>
      </w:r>
      <w:r w:rsidRPr="002A34F7">
        <w:t xml:space="preserve">del curso, se administrará </w:t>
      </w:r>
      <w:r>
        <w:t xml:space="preserve">un instrumento de </w:t>
      </w:r>
      <w:r w:rsidRPr="003F5866">
        <w:rPr>
          <w:lang w:val="es-ES"/>
        </w:rPr>
        <w:t>evaluación final individual del aprendizaje</w:t>
      </w:r>
      <w:r>
        <w:rPr>
          <w:lang w:val="es-ES"/>
        </w:rPr>
        <w:t xml:space="preserve">, </w:t>
      </w:r>
      <w:r>
        <w:rPr>
          <w:bCs/>
        </w:rPr>
        <w:t>consistente en la presentación de un proyecto puntual diseñado para que pueda aplicarse de manera colaborativa y que permita dar cuenta de la aplicación de los contenidos desarrollados en un caso de su entorno laboral</w:t>
      </w:r>
      <w:r w:rsidR="006905C8">
        <w:rPr>
          <w:bCs/>
        </w:rPr>
        <w:t>.</w:t>
      </w:r>
    </w:p>
    <w:p w14:paraId="0132E5EB" w14:textId="77777777" w:rsidR="00377B4F" w:rsidRDefault="00377B4F" w:rsidP="00377B4F">
      <w:pPr>
        <w:ind w:left="358"/>
        <w:contextualSpacing/>
        <w:jc w:val="both"/>
        <w:textDirection w:val="btLr"/>
        <w:textAlignment w:val="top"/>
        <w:outlineLvl w:val="0"/>
        <w:rPr>
          <w:highlight w:val="white"/>
        </w:rPr>
      </w:pPr>
    </w:p>
    <w:p w14:paraId="02FC3EAA" w14:textId="2993C97F" w:rsidR="001E5A5A" w:rsidRPr="00377B4F" w:rsidRDefault="001E5A5A">
      <w:pPr>
        <w:ind w:left="358"/>
        <w:contextualSpacing/>
        <w:jc w:val="both"/>
        <w:textDirection w:val="btLr"/>
        <w:textAlignment w:val="top"/>
        <w:outlineLvl w:val="0"/>
        <w:rPr>
          <w:highlight w:val="white"/>
        </w:rPr>
        <w:pPrChange w:id="15" w:author="Molina Jose Ramon" w:date="2023-10-27T16:11:00Z">
          <w:pPr>
            <w:pStyle w:val="Prrafodelista"/>
            <w:widowControl/>
            <w:numPr>
              <w:numId w:val="32"/>
            </w:numPr>
            <w:autoSpaceDE/>
            <w:autoSpaceDN/>
            <w:ind w:left="718" w:hanging="360"/>
            <w:contextualSpacing/>
            <w:jc w:val="both"/>
            <w:textDirection w:val="btLr"/>
            <w:textAlignment w:val="top"/>
            <w:outlineLvl w:val="0"/>
          </w:pPr>
        </w:pPrChange>
      </w:pPr>
      <w:r w:rsidRPr="00377B4F">
        <w:rPr>
          <w:highlight w:val="white"/>
        </w:rPr>
        <w:t xml:space="preserve">Encuesta de satisfacción para la evaluación del curso. Se construirá </w:t>
      </w:r>
      <w:r w:rsidR="006905C8" w:rsidRPr="00377B4F">
        <w:rPr>
          <w:highlight w:val="white"/>
        </w:rPr>
        <w:t>de acuerdo con</w:t>
      </w:r>
      <w:r w:rsidRPr="00377B4F">
        <w:rPr>
          <w:highlight w:val="white"/>
        </w:rPr>
        <w:t xml:space="preserve"> distintos aspectos pedagógico-didácticos: desempeño del/la docente, los contenidos temáticos, de desarrollo del curso. Así mismo se solicitará sugerencias y observaciones como propuesta de mejora. Se administrará al finalizar la cursada de forma anónima para conocer la opinión de los participantes.</w:t>
      </w:r>
    </w:p>
    <w:p w14:paraId="21FCA466" w14:textId="77777777" w:rsidR="001E5A5A" w:rsidRPr="00C640E2" w:rsidRDefault="001E5A5A" w:rsidP="00C640E2">
      <w:pPr>
        <w:spacing w:after="0" w:line="240" w:lineRule="auto"/>
        <w:ind w:hanging="2"/>
      </w:pPr>
    </w:p>
    <w:p w14:paraId="743BB013" w14:textId="77777777" w:rsidR="001E5A5A" w:rsidRPr="00C640E2" w:rsidRDefault="001E5A5A" w:rsidP="00C640E2">
      <w:pPr>
        <w:spacing w:after="0" w:line="240" w:lineRule="auto"/>
        <w:ind w:hanging="2"/>
      </w:pPr>
    </w:p>
    <w:p w14:paraId="30DEC3A3" w14:textId="77777777" w:rsidR="001E5A5A" w:rsidRPr="00C640E2" w:rsidRDefault="001E5A5A" w:rsidP="00C640E2">
      <w:pPr>
        <w:pStyle w:val="Prrafodelista"/>
        <w:widowControl/>
        <w:numPr>
          <w:ilvl w:val="0"/>
          <w:numId w:val="34"/>
        </w:numPr>
        <w:autoSpaceDE/>
        <w:autoSpaceDN/>
        <w:ind w:left="426" w:hanging="426"/>
        <w:contextualSpacing/>
        <w:textDirection w:val="btLr"/>
        <w:textAlignment w:val="top"/>
        <w:outlineLvl w:val="0"/>
        <w:rPr>
          <w:b/>
        </w:rPr>
      </w:pPr>
      <w:r w:rsidRPr="00C640E2">
        <w:rPr>
          <w:b/>
        </w:rPr>
        <w:t>Requisitos de asistencia y de aprobación</w:t>
      </w:r>
    </w:p>
    <w:p w14:paraId="6D040C12" w14:textId="77777777" w:rsidR="001E5A5A" w:rsidRPr="00C640E2" w:rsidRDefault="001E5A5A" w:rsidP="00C640E2">
      <w:pPr>
        <w:spacing w:after="0" w:line="240" w:lineRule="auto"/>
        <w:ind w:hanging="2"/>
      </w:pPr>
    </w:p>
    <w:p w14:paraId="4F4FEFCC" w14:textId="77777777" w:rsidR="001E5A5A" w:rsidRPr="00C640E2" w:rsidRDefault="001E5A5A" w:rsidP="00C640E2">
      <w:pPr>
        <w:spacing w:after="0" w:line="240" w:lineRule="auto"/>
        <w:ind w:hanging="2"/>
      </w:pPr>
      <w:r w:rsidRPr="00C640E2">
        <w:t>Los asistentes deberán acreditar:</w:t>
      </w:r>
    </w:p>
    <w:p w14:paraId="48AF3642" w14:textId="77777777" w:rsidR="001E5A5A" w:rsidRPr="00C640E2" w:rsidRDefault="001E5A5A" w:rsidP="00C640E2">
      <w:pPr>
        <w:pStyle w:val="Prrafodelista"/>
        <w:widowControl/>
        <w:numPr>
          <w:ilvl w:val="0"/>
          <w:numId w:val="33"/>
        </w:numPr>
        <w:autoSpaceDE/>
        <w:autoSpaceDN/>
        <w:contextualSpacing/>
        <w:jc w:val="both"/>
        <w:textDirection w:val="btLr"/>
        <w:textAlignment w:val="top"/>
        <w:outlineLvl w:val="0"/>
      </w:pPr>
      <w:r w:rsidRPr="00C640E2">
        <w:t>Asistencia mínima del 75% en las clases.</w:t>
      </w:r>
    </w:p>
    <w:p w14:paraId="04C150F4" w14:textId="77777777" w:rsidR="001E5A5A" w:rsidRPr="00C640E2" w:rsidRDefault="001E5A5A" w:rsidP="00C640E2">
      <w:pPr>
        <w:pStyle w:val="Prrafodelista"/>
        <w:widowControl/>
        <w:numPr>
          <w:ilvl w:val="0"/>
          <w:numId w:val="33"/>
        </w:numPr>
        <w:autoSpaceDE/>
        <w:autoSpaceDN/>
        <w:contextualSpacing/>
        <w:jc w:val="both"/>
        <w:textDirection w:val="btLr"/>
        <w:textAlignment w:val="top"/>
        <w:outlineLvl w:val="0"/>
      </w:pPr>
      <w:r w:rsidRPr="00C640E2">
        <w:t>Aprobación de la evaluación al finalizar el curso. Para aprobar el curso se debe obtener una nota mínima de siete (7) en una escala de 1 a 10. </w:t>
      </w:r>
    </w:p>
    <w:p w14:paraId="074B655B" w14:textId="77777777" w:rsidR="001E5A5A" w:rsidRPr="00C640E2" w:rsidRDefault="001E5A5A" w:rsidP="00C640E2">
      <w:pPr>
        <w:spacing w:after="0" w:line="240" w:lineRule="auto"/>
        <w:ind w:hanging="2"/>
      </w:pPr>
    </w:p>
    <w:p w14:paraId="727BF6D3" w14:textId="77777777" w:rsidR="001E5A5A" w:rsidRPr="00C640E2" w:rsidRDefault="001E5A5A" w:rsidP="00C640E2">
      <w:pPr>
        <w:spacing w:after="0" w:line="240" w:lineRule="auto"/>
        <w:ind w:hanging="2"/>
      </w:pPr>
    </w:p>
    <w:p w14:paraId="18B8E149" w14:textId="77777777" w:rsidR="001E5A5A" w:rsidRPr="00C640E2" w:rsidRDefault="001E5A5A" w:rsidP="00C640E2">
      <w:pPr>
        <w:pStyle w:val="Prrafodelista"/>
        <w:widowControl/>
        <w:numPr>
          <w:ilvl w:val="0"/>
          <w:numId w:val="34"/>
        </w:numPr>
        <w:autoSpaceDE/>
        <w:autoSpaceDN/>
        <w:ind w:left="426" w:hanging="426"/>
        <w:contextualSpacing/>
        <w:textDirection w:val="btLr"/>
        <w:textAlignment w:val="top"/>
        <w:outlineLvl w:val="0"/>
        <w:rPr>
          <w:b/>
        </w:rPr>
      </w:pPr>
      <w:r w:rsidRPr="00C640E2">
        <w:rPr>
          <w:b/>
        </w:rPr>
        <w:t>Duración de la actividad </w:t>
      </w:r>
    </w:p>
    <w:p w14:paraId="07A75EE7" w14:textId="77777777" w:rsidR="001E5A5A" w:rsidRPr="00C640E2" w:rsidRDefault="001E5A5A" w:rsidP="00C640E2">
      <w:pPr>
        <w:spacing w:after="0" w:line="240" w:lineRule="auto"/>
        <w:ind w:hanging="2"/>
        <w:jc w:val="both"/>
        <w:rPr>
          <w:highlight w:val="white"/>
        </w:rPr>
      </w:pPr>
    </w:p>
    <w:p w14:paraId="3AF06BEE" w14:textId="4056C1C4" w:rsidR="001E5A5A" w:rsidRPr="00C640E2" w:rsidRDefault="001E5A5A" w:rsidP="00C640E2">
      <w:pPr>
        <w:spacing w:after="0" w:line="240" w:lineRule="auto"/>
        <w:ind w:hanging="2"/>
        <w:jc w:val="both"/>
      </w:pPr>
      <w:r w:rsidRPr="00C640E2">
        <w:rPr>
          <w:highlight w:val="white"/>
        </w:rPr>
        <w:t>DOCE (12) horas </w:t>
      </w:r>
    </w:p>
    <w:p w14:paraId="34696327" w14:textId="77777777" w:rsidR="001E5A5A" w:rsidRPr="00C640E2" w:rsidRDefault="001E5A5A" w:rsidP="00C640E2">
      <w:pPr>
        <w:spacing w:after="0" w:line="240" w:lineRule="auto"/>
        <w:ind w:hanging="2"/>
      </w:pPr>
    </w:p>
    <w:p w14:paraId="4A0D92E7" w14:textId="77777777" w:rsidR="001E5A5A" w:rsidRPr="00C640E2" w:rsidRDefault="001E5A5A" w:rsidP="00C640E2">
      <w:pPr>
        <w:spacing w:after="0" w:line="240" w:lineRule="auto"/>
        <w:ind w:hanging="2"/>
      </w:pPr>
    </w:p>
    <w:p w14:paraId="05C9898E" w14:textId="77777777" w:rsidR="001E5A5A" w:rsidRPr="00C640E2" w:rsidRDefault="001E5A5A" w:rsidP="00C640E2">
      <w:pPr>
        <w:pStyle w:val="Prrafodelista"/>
        <w:widowControl/>
        <w:numPr>
          <w:ilvl w:val="0"/>
          <w:numId w:val="34"/>
        </w:numPr>
        <w:autoSpaceDE/>
        <w:autoSpaceDN/>
        <w:ind w:left="426" w:hanging="426"/>
        <w:contextualSpacing/>
        <w:textDirection w:val="btLr"/>
        <w:textAlignment w:val="top"/>
        <w:outlineLvl w:val="0"/>
        <w:rPr>
          <w:b/>
        </w:rPr>
      </w:pPr>
      <w:r w:rsidRPr="00C640E2">
        <w:rPr>
          <w:b/>
        </w:rPr>
        <w:t>Detalle de la duración </w:t>
      </w:r>
    </w:p>
    <w:p w14:paraId="1FAEB3B3" w14:textId="77777777" w:rsidR="001E5A5A" w:rsidRPr="00C640E2" w:rsidRDefault="001E5A5A" w:rsidP="00C640E2">
      <w:pPr>
        <w:spacing w:after="0" w:line="240" w:lineRule="auto"/>
        <w:ind w:hanging="2"/>
        <w:jc w:val="both"/>
      </w:pPr>
    </w:p>
    <w:p w14:paraId="0C30ACD4" w14:textId="5A1423C5" w:rsidR="001E5A5A" w:rsidRPr="00C640E2" w:rsidRDefault="001E5A5A" w:rsidP="00C640E2">
      <w:pPr>
        <w:spacing w:after="0" w:line="240" w:lineRule="auto"/>
        <w:ind w:hanging="2"/>
        <w:jc w:val="both"/>
      </w:pPr>
      <w:r w:rsidRPr="00C640E2">
        <w:t xml:space="preserve">Las clases se desarrollarán en </w:t>
      </w:r>
      <w:r w:rsidR="00DB2312" w:rsidRPr="00C640E2">
        <w:t>SEIS</w:t>
      </w:r>
      <w:r w:rsidRPr="00C640E2">
        <w:t xml:space="preserve"> (</w:t>
      </w:r>
      <w:r w:rsidR="00DB2312" w:rsidRPr="00C640E2">
        <w:t>6</w:t>
      </w:r>
      <w:r w:rsidRPr="00C640E2">
        <w:t xml:space="preserve">) encuentros </w:t>
      </w:r>
      <w:r w:rsidR="00C20FD8" w:rsidRPr="00C640E2">
        <w:t>presenciales</w:t>
      </w:r>
      <w:r w:rsidRPr="00C640E2">
        <w:t xml:space="preserve"> de </w:t>
      </w:r>
      <w:r w:rsidR="00DB2312" w:rsidRPr="00C640E2">
        <w:t>DOS</w:t>
      </w:r>
      <w:r w:rsidRPr="00C640E2">
        <w:t xml:space="preserve"> (</w:t>
      </w:r>
      <w:r w:rsidR="00C20FD8" w:rsidRPr="00C640E2">
        <w:t>2</w:t>
      </w:r>
      <w:r w:rsidRPr="00C640E2">
        <w:t>) horas de duración cada una. </w:t>
      </w:r>
    </w:p>
    <w:p w14:paraId="4262E97A" w14:textId="77777777" w:rsidR="001E5A5A" w:rsidRPr="00C640E2" w:rsidRDefault="001E5A5A" w:rsidP="00C640E2">
      <w:pPr>
        <w:spacing w:after="0" w:line="240" w:lineRule="auto"/>
        <w:ind w:hanging="2"/>
      </w:pPr>
    </w:p>
    <w:p w14:paraId="67A3CA74" w14:textId="77777777" w:rsidR="001E5A5A" w:rsidRPr="00C640E2" w:rsidRDefault="001E5A5A" w:rsidP="00C640E2">
      <w:pPr>
        <w:spacing w:after="0" w:line="240" w:lineRule="auto"/>
        <w:ind w:hanging="2"/>
      </w:pPr>
    </w:p>
    <w:p w14:paraId="119ABBE1" w14:textId="77777777" w:rsidR="001E5A5A" w:rsidRPr="00C640E2" w:rsidRDefault="001E5A5A" w:rsidP="00C640E2">
      <w:pPr>
        <w:pStyle w:val="Prrafodelista"/>
        <w:widowControl/>
        <w:numPr>
          <w:ilvl w:val="0"/>
          <w:numId w:val="34"/>
        </w:numPr>
        <w:autoSpaceDE/>
        <w:autoSpaceDN/>
        <w:ind w:left="426" w:hanging="426"/>
        <w:contextualSpacing/>
        <w:textDirection w:val="btLr"/>
        <w:textAlignment w:val="top"/>
        <w:outlineLvl w:val="0"/>
        <w:rPr>
          <w:b/>
        </w:rPr>
      </w:pPr>
      <w:r w:rsidRPr="00C640E2">
        <w:rPr>
          <w:b/>
        </w:rPr>
        <w:t>Cronograma y horario de realización </w:t>
      </w:r>
    </w:p>
    <w:p w14:paraId="78266440" w14:textId="77777777" w:rsidR="001E5A5A" w:rsidRPr="00C640E2" w:rsidRDefault="001E5A5A" w:rsidP="00C640E2">
      <w:pPr>
        <w:spacing w:after="0" w:line="240" w:lineRule="auto"/>
        <w:ind w:hanging="2"/>
        <w:jc w:val="both"/>
      </w:pPr>
    </w:p>
    <w:p w14:paraId="73E0F052" w14:textId="51AD2384" w:rsidR="001E5A5A" w:rsidRPr="00C640E2" w:rsidRDefault="001E5A5A" w:rsidP="00C640E2">
      <w:pPr>
        <w:spacing w:after="0" w:line="240" w:lineRule="auto"/>
        <w:ind w:hanging="2"/>
        <w:jc w:val="both"/>
      </w:pPr>
      <w:r w:rsidRPr="00C640E2">
        <w:t xml:space="preserve">Los encuentros serán distribuidos en clases los días </w:t>
      </w:r>
      <w:r w:rsidR="008809A1" w:rsidRPr="00C640E2">
        <w:t>lunes</w:t>
      </w:r>
      <w:r w:rsidRPr="00C640E2">
        <w:t xml:space="preserve"> de </w:t>
      </w:r>
      <w:r w:rsidR="00DB2312" w:rsidRPr="00C640E2">
        <w:t>1</w:t>
      </w:r>
      <w:r w:rsidR="00740E3D" w:rsidRPr="00C640E2">
        <w:t>1</w:t>
      </w:r>
      <w:r w:rsidRPr="00C640E2">
        <w:t xml:space="preserve">:00 a </w:t>
      </w:r>
      <w:r w:rsidR="00740E3D" w:rsidRPr="00C640E2">
        <w:t>13:00</w:t>
      </w:r>
      <w:r w:rsidRPr="00C640E2">
        <w:t xml:space="preserve"> </w:t>
      </w:r>
      <w:proofErr w:type="spellStart"/>
      <w:r w:rsidRPr="00C640E2">
        <w:t>hs</w:t>
      </w:r>
      <w:proofErr w:type="spellEnd"/>
      <w:r w:rsidRPr="00C640E2">
        <w:t>. </w:t>
      </w:r>
    </w:p>
    <w:p w14:paraId="17706A69" w14:textId="77777777" w:rsidR="001E5A5A" w:rsidRPr="00C640E2" w:rsidRDefault="001E5A5A" w:rsidP="00C640E2">
      <w:pPr>
        <w:spacing w:after="0" w:line="240" w:lineRule="auto"/>
        <w:ind w:hanging="2"/>
      </w:pPr>
    </w:p>
    <w:p w14:paraId="4EAEF1EB" w14:textId="77777777" w:rsidR="001E5A5A" w:rsidRPr="00C640E2" w:rsidRDefault="001E5A5A" w:rsidP="00C640E2">
      <w:pPr>
        <w:spacing w:after="0" w:line="240" w:lineRule="auto"/>
        <w:ind w:hanging="2"/>
      </w:pPr>
    </w:p>
    <w:p w14:paraId="2883B1EB" w14:textId="77777777" w:rsidR="001E5A5A" w:rsidRPr="00C640E2" w:rsidRDefault="001E5A5A" w:rsidP="00C640E2">
      <w:pPr>
        <w:pStyle w:val="Prrafodelista"/>
        <w:widowControl/>
        <w:numPr>
          <w:ilvl w:val="0"/>
          <w:numId w:val="34"/>
        </w:numPr>
        <w:autoSpaceDE/>
        <w:autoSpaceDN/>
        <w:ind w:left="426" w:hanging="426"/>
        <w:contextualSpacing/>
        <w:textDirection w:val="btLr"/>
        <w:textAlignment w:val="top"/>
        <w:outlineLvl w:val="0"/>
        <w:rPr>
          <w:b/>
        </w:rPr>
      </w:pPr>
      <w:r w:rsidRPr="00C640E2">
        <w:rPr>
          <w:b/>
        </w:rPr>
        <w:t>Lugar de realización</w:t>
      </w:r>
    </w:p>
    <w:p w14:paraId="5F4D4D46" w14:textId="77777777" w:rsidR="001E5A5A" w:rsidRPr="00C640E2" w:rsidRDefault="001E5A5A" w:rsidP="00C640E2">
      <w:pPr>
        <w:spacing w:after="0" w:line="240" w:lineRule="auto"/>
        <w:ind w:hanging="2"/>
        <w:jc w:val="both"/>
      </w:pPr>
    </w:p>
    <w:p w14:paraId="339A6C85" w14:textId="03A3FCCE" w:rsidR="001E5A5A" w:rsidRPr="00C640E2" w:rsidRDefault="00471904" w:rsidP="00C640E2">
      <w:pPr>
        <w:spacing w:after="0" w:line="240" w:lineRule="auto"/>
        <w:ind w:hanging="2"/>
        <w:jc w:val="both"/>
      </w:pPr>
      <w:r w:rsidRPr="00C640E2">
        <w:rPr>
          <w:i/>
        </w:rPr>
        <w:t>Aula de capacitación. Av. Roca 609</w:t>
      </w:r>
      <w:r w:rsidR="00291474" w:rsidRPr="00C640E2">
        <w:rPr>
          <w:i/>
        </w:rPr>
        <w:t>, piso 8.</w:t>
      </w:r>
    </w:p>
    <w:p w14:paraId="4641E7FB" w14:textId="77777777" w:rsidR="001E5A5A" w:rsidRPr="00C640E2" w:rsidRDefault="001E5A5A" w:rsidP="00C640E2">
      <w:pPr>
        <w:spacing w:after="0" w:line="240" w:lineRule="auto"/>
        <w:ind w:hanging="2"/>
        <w:jc w:val="both"/>
      </w:pPr>
      <w:r w:rsidRPr="00C640E2">
        <w:t>  </w:t>
      </w:r>
    </w:p>
    <w:p w14:paraId="696D74D4" w14:textId="77777777" w:rsidR="001E5A5A" w:rsidRPr="00C640E2" w:rsidRDefault="001E5A5A" w:rsidP="00C640E2">
      <w:pPr>
        <w:spacing w:after="0" w:line="240" w:lineRule="auto"/>
        <w:ind w:hanging="2"/>
        <w:jc w:val="both"/>
      </w:pPr>
    </w:p>
    <w:p w14:paraId="2727D164" w14:textId="4D302730" w:rsidR="001E5A5A" w:rsidRPr="00C640E2" w:rsidRDefault="001E5A5A" w:rsidP="00C640E2">
      <w:pPr>
        <w:pStyle w:val="Prrafodelista"/>
        <w:widowControl/>
        <w:numPr>
          <w:ilvl w:val="0"/>
          <w:numId w:val="34"/>
        </w:numPr>
        <w:autoSpaceDE/>
        <w:autoSpaceDN/>
        <w:ind w:left="426" w:hanging="426"/>
        <w:contextualSpacing/>
        <w:textDirection w:val="btLr"/>
        <w:textAlignment w:val="top"/>
        <w:outlineLvl w:val="0"/>
        <w:rPr>
          <w:b/>
        </w:rPr>
      </w:pPr>
      <w:r w:rsidRPr="00C640E2">
        <w:rPr>
          <w:b/>
        </w:rPr>
        <w:t>Perfil del instructor</w:t>
      </w:r>
    </w:p>
    <w:p w14:paraId="3D98C424" w14:textId="77777777" w:rsidR="001E5A5A" w:rsidRPr="00C640E2" w:rsidRDefault="001E5A5A" w:rsidP="00C640E2">
      <w:pPr>
        <w:spacing w:after="0" w:line="240" w:lineRule="auto"/>
        <w:ind w:hanging="2"/>
        <w:jc w:val="both"/>
      </w:pPr>
      <w:bookmarkStart w:id="16" w:name="_heading=h.30j0zll" w:colFirst="0" w:colLast="0"/>
      <w:bookmarkEnd w:id="16"/>
    </w:p>
    <w:p w14:paraId="28A9789D" w14:textId="7B71B511" w:rsidR="001E5A5A" w:rsidRPr="00C640E2" w:rsidRDefault="001E5A5A" w:rsidP="00C640E2">
      <w:pPr>
        <w:spacing w:after="0" w:line="240" w:lineRule="auto"/>
        <w:ind w:hanging="2"/>
        <w:jc w:val="both"/>
      </w:pPr>
      <w:r w:rsidRPr="00C640E2">
        <w:t>Especialist</w:t>
      </w:r>
      <w:r w:rsidR="00E53E7B" w:rsidRPr="00C640E2">
        <w:t xml:space="preserve">a </w:t>
      </w:r>
      <w:r w:rsidRPr="00C640E2">
        <w:t xml:space="preserve">en programación Python. </w:t>
      </w:r>
    </w:p>
    <w:p w14:paraId="613AC22F" w14:textId="77777777" w:rsidR="005A7785" w:rsidRPr="00C640E2" w:rsidRDefault="005A7785" w:rsidP="00C640E2">
      <w:pPr>
        <w:spacing w:after="0" w:line="240" w:lineRule="auto"/>
        <w:ind w:hanging="2"/>
        <w:jc w:val="both"/>
      </w:pPr>
    </w:p>
    <w:p w14:paraId="5C89BE13" w14:textId="7B83D87F" w:rsidR="005A7785" w:rsidRPr="00C640E2" w:rsidRDefault="005A7785" w:rsidP="00C640E2">
      <w:pPr>
        <w:spacing w:after="0" w:line="240" w:lineRule="auto"/>
        <w:ind w:hanging="2"/>
        <w:jc w:val="both"/>
      </w:pPr>
      <w:r w:rsidRPr="00C640E2">
        <w:t xml:space="preserve">Economista especializado en el análisis del comercio internacional. </w:t>
      </w:r>
    </w:p>
    <w:p w14:paraId="0884E938" w14:textId="77777777" w:rsidR="001E5A5A" w:rsidRPr="00C640E2" w:rsidRDefault="001E5A5A" w:rsidP="00C640E2">
      <w:pPr>
        <w:spacing w:after="0" w:line="240" w:lineRule="auto"/>
        <w:ind w:hanging="2"/>
        <w:jc w:val="both"/>
        <w:rPr>
          <w:strike/>
        </w:rPr>
      </w:pPr>
    </w:p>
    <w:p w14:paraId="6DF3B613" w14:textId="77777777" w:rsidR="001E5A5A" w:rsidRPr="00C640E2" w:rsidRDefault="001E5A5A" w:rsidP="00C640E2">
      <w:pPr>
        <w:spacing w:after="0" w:line="240" w:lineRule="auto"/>
        <w:ind w:hanging="2"/>
        <w:rPr>
          <w:strike/>
        </w:rPr>
      </w:pPr>
    </w:p>
    <w:p w14:paraId="399CE19A" w14:textId="77777777" w:rsidR="001E5A5A" w:rsidRPr="00C640E2" w:rsidRDefault="001E5A5A" w:rsidP="00C640E2">
      <w:pPr>
        <w:spacing w:after="0" w:line="240" w:lineRule="auto"/>
        <w:ind w:hanging="2"/>
      </w:pPr>
      <w:r w:rsidRPr="00C640E2">
        <w:rPr>
          <w:b/>
        </w:rPr>
        <w:t>Origen de la demanda</w:t>
      </w:r>
    </w:p>
    <w:p w14:paraId="52879D99" w14:textId="77777777" w:rsidR="001E5A5A" w:rsidRPr="00C640E2" w:rsidRDefault="001E5A5A" w:rsidP="00C640E2">
      <w:pPr>
        <w:spacing w:after="0" w:line="240" w:lineRule="auto"/>
        <w:ind w:hanging="2"/>
      </w:pPr>
    </w:p>
    <w:p w14:paraId="37B5C974" w14:textId="5B54457B" w:rsidR="001E5A5A" w:rsidRPr="00C640E2" w:rsidRDefault="001E5A5A" w:rsidP="00C640E2">
      <w:pPr>
        <w:spacing w:after="0" w:line="240" w:lineRule="auto"/>
        <w:ind w:hanging="2"/>
      </w:pPr>
      <w:r w:rsidRPr="00C640E2">
        <w:t>Relevamiento de necesidades de capacitación 202</w:t>
      </w:r>
      <w:r w:rsidR="00F463B9" w:rsidRPr="00C640E2">
        <w:t>3</w:t>
      </w:r>
      <w:r w:rsidRPr="00C640E2">
        <w:t>. </w:t>
      </w:r>
    </w:p>
    <w:p w14:paraId="53FE3CEF" w14:textId="77777777" w:rsidR="001E5A5A" w:rsidRPr="00C640E2" w:rsidRDefault="001E5A5A" w:rsidP="00C640E2">
      <w:pPr>
        <w:spacing w:after="0" w:line="240" w:lineRule="auto"/>
        <w:ind w:hanging="2"/>
      </w:pPr>
    </w:p>
    <w:p w14:paraId="5B7475D6" w14:textId="77777777" w:rsidR="001E5A5A" w:rsidRPr="00C640E2" w:rsidRDefault="001E5A5A" w:rsidP="00C640E2">
      <w:pPr>
        <w:spacing w:after="0" w:line="240" w:lineRule="auto"/>
        <w:ind w:hanging="2"/>
        <w:jc w:val="both"/>
      </w:pPr>
    </w:p>
    <w:p w14:paraId="184A264F" w14:textId="5E5D7AFB" w:rsidR="00716928" w:rsidRPr="00C640E2" w:rsidRDefault="00716928" w:rsidP="00C640E2">
      <w:pPr>
        <w:spacing w:after="0" w:line="240" w:lineRule="auto"/>
      </w:pPr>
    </w:p>
    <w:sectPr w:rsidR="00716928" w:rsidRPr="00C640E2" w:rsidSect="0063441B">
      <w:headerReference w:type="default" r:id="rId15"/>
      <w:footerReference w:type="default" r:id="rId16"/>
      <w:pgSz w:w="11906" w:h="16838"/>
      <w:pgMar w:top="1985" w:right="1644" w:bottom="1644" w:left="1644" w:header="0" w:footer="20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ana Paola Gometz Birman" w:date="2023-10-27T15:16:00Z" w:initials="MPGB">
    <w:p w14:paraId="24A9C79A" w14:textId="6885B736" w:rsidR="00030094" w:rsidRDefault="00030094">
      <w:pPr>
        <w:pStyle w:val="Textocomentario"/>
      </w:pPr>
      <w:r>
        <w:rPr>
          <w:rStyle w:val="Refdecomentario"/>
        </w:rPr>
        <w:annotationRef/>
      </w:r>
      <w:r>
        <w:t>Hago esta sugerencia de redacción ya que estamos en la Fundamentación. Como lo presentaron corresponde a Contribución Esperada</w:t>
      </w:r>
    </w:p>
  </w:comment>
  <w:comment w:id="1" w:author="Molina Jose Ramon" w:date="2023-10-27T15:54:00Z" w:initials="JM">
    <w:p w14:paraId="5E5B5772" w14:textId="77777777" w:rsidR="00D331F6" w:rsidRDefault="00D331F6" w:rsidP="00EF6C18">
      <w:pPr>
        <w:pStyle w:val="Textocomentario"/>
      </w:pPr>
      <w:r>
        <w:rPr>
          <w:rStyle w:val="Refdecomentario"/>
        </w:rPr>
        <w:annotationRef/>
      </w:r>
      <w:r>
        <w:t>OK. Quedó mejor expresada</w:t>
      </w:r>
    </w:p>
  </w:comment>
  <w:comment w:id="6" w:author="Mariana Paola Gometz Birman" w:date="2023-10-27T15:17:00Z" w:initials="MPGB">
    <w:p w14:paraId="291F47CF" w14:textId="77847A6E" w:rsidR="00EF0871" w:rsidRDefault="00EF0871">
      <w:pPr>
        <w:pStyle w:val="Textocomentario"/>
      </w:pPr>
      <w:r>
        <w:rPr>
          <w:rStyle w:val="Refdecomentario"/>
        </w:rPr>
        <w:annotationRef/>
      </w:r>
      <w:r>
        <w:t>Deben estar en concordancia con la Contribución Esperada</w:t>
      </w:r>
    </w:p>
  </w:comment>
  <w:comment w:id="7" w:author="Molina Jose Ramon" w:date="2023-10-27T15:58:00Z" w:initials="JM">
    <w:p w14:paraId="48A9AAB8" w14:textId="77777777" w:rsidR="00D331F6" w:rsidRDefault="00D331F6" w:rsidP="004F1E72">
      <w:pPr>
        <w:pStyle w:val="Textocomentario"/>
      </w:pPr>
      <w:r>
        <w:rPr>
          <w:rStyle w:val="Refdecomentario"/>
        </w:rPr>
        <w:annotationRef/>
      </w:r>
      <w:r>
        <w:t>Ok. Se agregó una oración en contribución esperada.</w:t>
      </w:r>
    </w:p>
  </w:comment>
  <w:comment w:id="9" w:author="Mariana Paola Gometz Birman" w:date="2023-10-27T15:21:00Z" w:initials="MPGB">
    <w:p w14:paraId="56529E87" w14:textId="4064CDFC" w:rsidR="00181F10" w:rsidRDefault="00181F10">
      <w:pPr>
        <w:pStyle w:val="Textocomentario"/>
      </w:pPr>
      <w:r>
        <w:rPr>
          <w:rStyle w:val="Refdecomentario"/>
        </w:rPr>
        <w:annotationRef/>
      </w:r>
      <w:r>
        <w:t>Qué van a proyectar?</w:t>
      </w:r>
    </w:p>
  </w:comment>
  <w:comment w:id="10" w:author="Molina Jose Ramon" w:date="2023-10-27T16:05:00Z" w:initials="JM">
    <w:p w14:paraId="5158A42B" w14:textId="77777777" w:rsidR="00377B4F" w:rsidRDefault="00377B4F" w:rsidP="00300E92">
      <w:pPr>
        <w:pStyle w:val="Textocomentario"/>
      </w:pPr>
      <w:r>
        <w:rPr>
          <w:rStyle w:val="Refdecomentario"/>
        </w:rPr>
        <w:annotationRef/>
      </w:r>
      <w:r>
        <w:t>Ok. Aclarado.</w:t>
      </w:r>
    </w:p>
  </w:comment>
  <w:comment w:id="12" w:author="Mariana Paola Gometz Birman" w:date="2023-10-27T15:23:00Z" w:initials="MPGB">
    <w:p w14:paraId="6B7A92DC" w14:textId="226938A1" w:rsidR="00181F10" w:rsidRDefault="00181F10">
      <w:pPr>
        <w:pStyle w:val="Textocomentario"/>
      </w:pPr>
      <w:r>
        <w:rPr>
          <w:rStyle w:val="Refdecomentario"/>
        </w:rPr>
        <w:annotationRef/>
      </w:r>
      <w:r>
        <w:t>En este apartado se debe detallar como se llevará a cabo la evaluación de esos aprendizajes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A9C79A" w15:done="0"/>
  <w15:commentEx w15:paraId="5E5B5772" w15:paraIdParent="24A9C79A" w15:done="0"/>
  <w15:commentEx w15:paraId="291F47CF" w15:done="0"/>
  <w15:commentEx w15:paraId="48A9AAB8" w15:paraIdParent="291F47CF" w15:done="0"/>
  <w15:commentEx w15:paraId="56529E87" w15:done="0"/>
  <w15:commentEx w15:paraId="5158A42B" w15:paraIdParent="56529E87" w15:done="0"/>
  <w15:commentEx w15:paraId="6B7A92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52DC70B" w16cex:dateUtc="2023-10-27T18:54:00Z"/>
  <w16cex:commentExtensible w16cex:durableId="09C1A7ED" w16cex:dateUtc="2023-10-27T18:58:00Z"/>
  <w16cex:commentExtensible w16cex:durableId="59151F72" w16cex:dateUtc="2023-10-27T19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A9C79A" w16cid:durableId="79498FF1"/>
  <w16cid:commentId w16cid:paraId="5E5B5772" w16cid:durableId="152DC70B"/>
  <w16cid:commentId w16cid:paraId="291F47CF" w16cid:durableId="131A674B"/>
  <w16cid:commentId w16cid:paraId="48A9AAB8" w16cid:durableId="09C1A7ED"/>
  <w16cid:commentId w16cid:paraId="56529E87" w16cid:durableId="4D49FB40"/>
  <w16cid:commentId w16cid:paraId="5158A42B" w16cid:durableId="59151F72"/>
  <w16cid:commentId w16cid:paraId="6B7A92DC" w16cid:durableId="389586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03408" w14:textId="77777777" w:rsidR="00536427" w:rsidRDefault="00536427" w:rsidP="00774B08">
      <w:pPr>
        <w:spacing w:after="0" w:line="240" w:lineRule="auto"/>
      </w:pPr>
      <w:r>
        <w:separator/>
      </w:r>
    </w:p>
  </w:endnote>
  <w:endnote w:type="continuationSeparator" w:id="0">
    <w:p w14:paraId="364E1A56" w14:textId="77777777" w:rsidR="00536427" w:rsidRDefault="00536427" w:rsidP="00774B08">
      <w:pPr>
        <w:spacing w:after="0" w:line="240" w:lineRule="auto"/>
      </w:pPr>
      <w:r>
        <w:continuationSeparator/>
      </w:r>
    </w:p>
  </w:endnote>
  <w:endnote w:type="continuationNotice" w:id="1">
    <w:p w14:paraId="748C71DF" w14:textId="77777777" w:rsidR="00536427" w:rsidRDefault="005364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453782"/>
      <w:docPartObj>
        <w:docPartGallery w:val="Page Numbers (Bottom of Page)"/>
        <w:docPartUnique/>
      </w:docPartObj>
    </w:sdtPr>
    <w:sdtContent>
      <w:p w14:paraId="39751103" w14:textId="606F9D98" w:rsidR="00717ACA" w:rsidRDefault="00717AC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1F10">
          <w:rPr>
            <w:noProof/>
          </w:rPr>
          <w:t>1</w:t>
        </w:r>
        <w:r>
          <w:fldChar w:fldCharType="end"/>
        </w:r>
      </w:p>
    </w:sdtContent>
  </w:sdt>
  <w:p w14:paraId="62EE2784" w14:textId="77777777" w:rsidR="00717ACA" w:rsidRDefault="00717A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4C04C" w14:textId="77777777" w:rsidR="00536427" w:rsidRDefault="00536427" w:rsidP="00774B08">
      <w:pPr>
        <w:spacing w:after="0" w:line="240" w:lineRule="auto"/>
      </w:pPr>
      <w:r>
        <w:separator/>
      </w:r>
    </w:p>
  </w:footnote>
  <w:footnote w:type="continuationSeparator" w:id="0">
    <w:p w14:paraId="01462973" w14:textId="77777777" w:rsidR="00536427" w:rsidRDefault="00536427" w:rsidP="00774B08">
      <w:pPr>
        <w:spacing w:after="0" w:line="240" w:lineRule="auto"/>
      </w:pPr>
      <w:r>
        <w:continuationSeparator/>
      </w:r>
    </w:p>
  </w:footnote>
  <w:footnote w:type="continuationNotice" w:id="1">
    <w:p w14:paraId="4AA32996" w14:textId="77777777" w:rsidR="00536427" w:rsidRDefault="005364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7CB76" w14:textId="759DB12F" w:rsidR="000D2201" w:rsidRDefault="000D2201">
    <w:pPr>
      <w:pStyle w:val="Encabezado"/>
      <w:rPr>
        <w:noProof/>
        <w:lang w:val="en-US"/>
      </w:rPr>
    </w:pPr>
  </w:p>
  <w:p w14:paraId="3DA34971" w14:textId="1F1ACEBB" w:rsidR="00B52989" w:rsidRDefault="00B52989">
    <w:pPr>
      <w:pStyle w:val="Encabezado"/>
      <w:rPr>
        <w:noProof/>
        <w:lang w:val="en-US"/>
      </w:rPr>
    </w:pPr>
  </w:p>
  <w:tbl>
    <w:tblPr>
      <w:tblStyle w:val="Tablaconcuadrcula"/>
      <w:tblW w:w="886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06"/>
      <w:gridCol w:w="222"/>
    </w:tblGrid>
    <w:tr w:rsidR="00B52989" w14:paraId="09A02FA1" w14:textId="77777777" w:rsidTr="00406BC9">
      <w:tc>
        <w:tcPr>
          <w:tcW w:w="8647" w:type="dxa"/>
        </w:tcPr>
        <w:p w14:paraId="241E9AAC" w14:textId="0ABDC192" w:rsidR="00B52989" w:rsidRPr="00B52989" w:rsidRDefault="00406BC9" w:rsidP="00406BC9">
          <w:pPr>
            <w:pStyle w:val="Encabezado"/>
          </w:pPr>
          <w:r>
            <w:rPr>
              <w:noProof/>
            </w:rPr>
            <w:drawing>
              <wp:inline distT="0" distB="0" distL="0" distR="0" wp14:anchorId="348EF69C" wp14:editId="4A286529">
                <wp:extent cx="5381625" cy="666750"/>
                <wp:effectExtent l="0" t="0" r="9525" b="0"/>
                <wp:docPr id="1" name="Imagen 1" descr="Header CapTecProf - 800px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eader CapTecProf - 800px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816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2" w:type="dxa"/>
        </w:tcPr>
        <w:p w14:paraId="452077C9" w14:textId="7DAA4B14" w:rsidR="00B52989" w:rsidRDefault="00B52989" w:rsidP="00B52989">
          <w:pPr>
            <w:pStyle w:val="Encabezado"/>
            <w:jc w:val="right"/>
          </w:pPr>
        </w:p>
      </w:tc>
    </w:tr>
  </w:tbl>
  <w:p w14:paraId="6279AECD" w14:textId="77777777" w:rsidR="00B52989" w:rsidRDefault="00B529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64F"/>
    <w:multiLevelType w:val="hybridMultilevel"/>
    <w:tmpl w:val="5F7A4DF6"/>
    <w:lvl w:ilvl="0" w:tplc="2C0A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05E26052"/>
    <w:multiLevelType w:val="hybridMultilevel"/>
    <w:tmpl w:val="FDB246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4F88"/>
    <w:multiLevelType w:val="hybridMultilevel"/>
    <w:tmpl w:val="B2201502"/>
    <w:lvl w:ilvl="0" w:tplc="7FA44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677EA"/>
    <w:multiLevelType w:val="hybridMultilevel"/>
    <w:tmpl w:val="3384B4E6"/>
    <w:lvl w:ilvl="0" w:tplc="526095BA">
      <w:start w:val="1"/>
      <w:numFmt w:val="decimal"/>
      <w:lvlText w:val="%1."/>
      <w:lvlJc w:val="left"/>
      <w:pPr>
        <w:ind w:left="527" w:hanging="428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A5FA0124">
      <w:numFmt w:val="bullet"/>
      <w:lvlText w:val=""/>
      <w:lvlJc w:val="left"/>
      <w:pPr>
        <w:ind w:left="820" w:hanging="346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44F01A7C">
      <w:numFmt w:val="bullet"/>
      <w:lvlText w:val="•"/>
      <w:lvlJc w:val="left"/>
      <w:pPr>
        <w:ind w:left="1698" w:hanging="346"/>
      </w:pPr>
      <w:rPr>
        <w:rFonts w:hint="default"/>
        <w:lang w:val="es-ES" w:eastAsia="en-US" w:bidi="ar-SA"/>
      </w:rPr>
    </w:lvl>
    <w:lvl w:ilvl="3" w:tplc="8D7C3152">
      <w:numFmt w:val="bullet"/>
      <w:lvlText w:val="•"/>
      <w:lvlJc w:val="left"/>
      <w:pPr>
        <w:ind w:left="2577" w:hanging="346"/>
      </w:pPr>
      <w:rPr>
        <w:rFonts w:hint="default"/>
        <w:lang w:val="es-ES" w:eastAsia="en-US" w:bidi="ar-SA"/>
      </w:rPr>
    </w:lvl>
    <w:lvl w:ilvl="4" w:tplc="8FF65040">
      <w:numFmt w:val="bullet"/>
      <w:lvlText w:val="•"/>
      <w:lvlJc w:val="left"/>
      <w:pPr>
        <w:ind w:left="3456" w:hanging="346"/>
      </w:pPr>
      <w:rPr>
        <w:rFonts w:hint="default"/>
        <w:lang w:val="es-ES" w:eastAsia="en-US" w:bidi="ar-SA"/>
      </w:rPr>
    </w:lvl>
    <w:lvl w:ilvl="5" w:tplc="0FDA883C">
      <w:numFmt w:val="bullet"/>
      <w:lvlText w:val="•"/>
      <w:lvlJc w:val="left"/>
      <w:pPr>
        <w:ind w:left="4335" w:hanging="346"/>
      </w:pPr>
      <w:rPr>
        <w:rFonts w:hint="default"/>
        <w:lang w:val="es-ES" w:eastAsia="en-US" w:bidi="ar-SA"/>
      </w:rPr>
    </w:lvl>
    <w:lvl w:ilvl="6" w:tplc="D4567796">
      <w:numFmt w:val="bullet"/>
      <w:lvlText w:val="•"/>
      <w:lvlJc w:val="left"/>
      <w:pPr>
        <w:ind w:left="5213" w:hanging="346"/>
      </w:pPr>
      <w:rPr>
        <w:rFonts w:hint="default"/>
        <w:lang w:val="es-ES" w:eastAsia="en-US" w:bidi="ar-SA"/>
      </w:rPr>
    </w:lvl>
    <w:lvl w:ilvl="7" w:tplc="2E26F5A4">
      <w:numFmt w:val="bullet"/>
      <w:lvlText w:val="•"/>
      <w:lvlJc w:val="left"/>
      <w:pPr>
        <w:ind w:left="6092" w:hanging="346"/>
      </w:pPr>
      <w:rPr>
        <w:rFonts w:hint="default"/>
        <w:lang w:val="es-ES" w:eastAsia="en-US" w:bidi="ar-SA"/>
      </w:rPr>
    </w:lvl>
    <w:lvl w:ilvl="8" w:tplc="3E86106A">
      <w:numFmt w:val="bullet"/>
      <w:lvlText w:val="•"/>
      <w:lvlJc w:val="left"/>
      <w:pPr>
        <w:ind w:left="6971" w:hanging="346"/>
      </w:pPr>
      <w:rPr>
        <w:rFonts w:hint="default"/>
        <w:lang w:val="es-ES" w:eastAsia="en-US" w:bidi="ar-SA"/>
      </w:rPr>
    </w:lvl>
  </w:abstractNum>
  <w:abstractNum w:abstractNumId="4" w15:restartNumberingAfterBreak="0">
    <w:nsid w:val="0B3B00F2"/>
    <w:multiLevelType w:val="hybridMultilevel"/>
    <w:tmpl w:val="02A259B2"/>
    <w:lvl w:ilvl="0" w:tplc="2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0E5219B3"/>
    <w:multiLevelType w:val="hybridMultilevel"/>
    <w:tmpl w:val="4DECBD94"/>
    <w:lvl w:ilvl="0" w:tplc="2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172943E5"/>
    <w:multiLevelType w:val="hybridMultilevel"/>
    <w:tmpl w:val="B1C6AE00"/>
    <w:lvl w:ilvl="0" w:tplc="2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17816FCE"/>
    <w:multiLevelType w:val="hybridMultilevel"/>
    <w:tmpl w:val="E758B8EE"/>
    <w:lvl w:ilvl="0" w:tplc="2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17B663C0"/>
    <w:multiLevelType w:val="hybridMultilevel"/>
    <w:tmpl w:val="6E76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C744F"/>
    <w:multiLevelType w:val="hybridMultilevel"/>
    <w:tmpl w:val="97B202F0"/>
    <w:lvl w:ilvl="0" w:tplc="04090001">
      <w:start w:val="1"/>
      <w:numFmt w:val="bullet"/>
      <w:lvlText w:val=""/>
      <w:lvlJc w:val="left"/>
      <w:pPr>
        <w:ind w:left="527" w:hanging="428"/>
      </w:pPr>
      <w:rPr>
        <w:rFonts w:ascii="Symbol" w:hAnsi="Symbol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A5FA0124">
      <w:numFmt w:val="bullet"/>
      <w:lvlText w:val=""/>
      <w:lvlJc w:val="left"/>
      <w:pPr>
        <w:ind w:left="820" w:hanging="346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44F01A7C">
      <w:numFmt w:val="bullet"/>
      <w:lvlText w:val="•"/>
      <w:lvlJc w:val="left"/>
      <w:pPr>
        <w:ind w:left="1698" w:hanging="346"/>
      </w:pPr>
      <w:rPr>
        <w:rFonts w:hint="default"/>
        <w:lang w:val="es-ES" w:eastAsia="en-US" w:bidi="ar-SA"/>
      </w:rPr>
    </w:lvl>
    <w:lvl w:ilvl="3" w:tplc="8D7C3152">
      <w:numFmt w:val="bullet"/>
      <w:lvlText w:val="•"/>
      <w:lvlJc w:val="left"/>
      <w:pPr>
        <w:ind w:left="2577" w:hanging="346"/>
      </w:pPr>
      <w:rPr>
        <w:rFonts w:hint="default"/>
        <w:lang w:val="es-ES" w:eastAsia="en-US" w:bidi="ar-SA"/>
      </w:rPr>
    </w:lvl>
    <w:lvl w:ilvl="4" w:tplc="8FF65040">
      <w:numFmt w:val="bullet"/>
      <w:lvlText w:val="•"/>
      <w:lvlJc w:val="left"/>
      <w:pPr>
        <w:ind w:left="3456" w:hanging="346"/>
      </w:pPr>
      <w:rPr>
        <w:rFonts w:hint="default"/>
        <w:lang w:val="es-ES" w:eastAsia="en-US" w:bidi="ar-SA"/>
      </w:rPr>
    </w:lvl>
    <w:lvl w:ilvl="5" w:tplc="0FDA883C">
      <w:numFmt w:val="bullet"/>
      <w:lvlText w:val="•"/>
      <w:lvlJc w:val="left"/>
      <w:pPr>
        <w:ind w:left="4335" w:hanging="346"/>
      </w:pPr>
      <w:rPr>
        <w:rFonts w:hint="default"/>
        <w:lang w:val="es-ES" w:eastAsia="en-US" w:bidi="ar-SA"/>
      </w:rPr>
    </w:lvl>
    <w:lvl w:ilvl="6" w:tplc="D4567796">
      <w:numFmt w:val="bullet"/>
      <w:lvlText w:val="•"/>
      <w:lvlJc w:val="left"/>
      <w:pPr>
        <w:ind w:left="5213" w:hanging="346"/>
      </w:pPr>
      <w:rPr>
        <w:rFonts w:hint="default"/>
        <w:lang w:val="es-ES" w:eastAsia="en-US" w:bidi="ar-SA"/>
      </w:rPr>
    </w:lvl>
    <w:lvl w:ilvl="7" w:tplc="2E26F5A4">
      <w:numFmt w:val="bullet"/>
      <w:lvlText w:val="•"/>
      <w:lvlJc w:val="left"/>
      <w:pPr>
        <w:ind w:left="6092" w:hanging="346"/>
      </w:pPr>
      <w:rPr>
        <w:rFonts w:hint="default"/>
        <w:lang w:val="es-ES" w:eastAsia="en-US" w:bidi="ar-SA"/>
      </w:rPr>
    </w:lvl>
    <w:lvl w:ilvl="8" w:tplc="3E86106A">
      <w:numFmt w:val="bullet"/>
      <w:lvlText w:val="•"/>
      <w:lvlJc w:val="left"/>
      <w:pPr>
        <w:ind w:left="6971" w:hanging="346"/>
      </w:pPr>
      <w:rPr>
        <w:rFonts w:hint="default"/>
        <w:lang w:val="es-ES" w:eastAsia="en-US" w:bidi="ar-SA"/>
      </w:rPr>
    </w:lvl>
  </w:abstractNum>
  <w:abstractNum w:abstractNumId="10" w15:restartNumberingAfterBreak="0">
    <w:nsid w:val="1CE35F69"/>
    <w:multiLevelType w:val="hybridMultilevel"/>
    <w:tmpl w:val="0C2C5FCC"/>
    <w:lvl w:ilvl="0" w:tplc="2C0A000F">
      <w:start w:val="1"/>
      <w:numFmt w:val="decimal"/>
      <w:lvlText w:val="%1."/>
      <w:lvlJc w:val="left"/>
      <w:pPr>
        <w:ind w:left="718" w:hanging="360"/>
      </w:pPr>
    </w:lvl>
    <w:lvl w:ilvl="1" w:tplc="2C0A0019" w:tentative="1">
      <w:start w:val="1"/>
      <w:numFmt w:val="lowerLetter"/>
      <w:lvlText w:val="%2."/>
      <w:lvlJc w:val="left"/>
      <w:pPr>
        <w:ind w:left="1438" w:hanging="360"/>
      </w:pPr>
    </w:lvl>
    <w:lvl w:ilvl="2" w:tplc="2C0A001B" w:tentative="1">
      <w:start w:val="1"/>
      <w:numFmt w:val="lowerRoman"/>
      <w:lvlText w:val="%3."/>
      <w:lvlJc w:val="right"/>
      <w:pPr>
        <w:ind w:left="2158" w:hanging="180"/>
      </w:pPr>
    </w:lvl>
    <w:lvl w:ilvl="3" w:tplc="2C0A000F" w:tentative="1">
      <w:start w:val="1"/>
      <w:numFmt w:val="decimal"/>
      <w:lvlText w:val="%4."/>
      <w:lvlJc w:val="left"/>
      <w:pPr>
        <w:ind w:left="2878" w:hanging="360"/>
      </w:pPr>
    </w:lvl>
    <w:lvl w:ilvl="4" w:tplc="2C0A0019" w:tentative="1">
      <w:start w:val="1"/>
      <w:numFmt w:val="lowerLetter"/>
      <w:lvlText w:val="%5."/>
      <w:lvlJc w:val="left"/>
      <w:pPr>
        <w:ind w:left="3598" w:hanging="360"/>
      </w:pPr>
    </w:lvl>
    <w:lvl w:ilvl="5" w:tplc="2C0A001B" w:tentative="1">
      <w:start w:val="1"/>
      <w:numFmt w:val="lowerRoman"/>
      <w:lvlText w:val="%6."/>
      <w:lvlJc w:val="right"/>
      <w:pPr>
        <w:ind w:left="4318" w:hanging="180"/>
      </w:pPr>
    </w:lvl>
    <w:lvl w:ilvl="6" w:tplc="2C0A000F" w:tentative="1">
      <w:start w:val="1"/>
      <w:numFmt w:val="decimal"/>
      <w:lvlText w:val="%7."/>
      <w:lvlJc w:val="left"/>
      <w:pPr>
        <w:ind w:left="5038" w:hanging="360"/>
      </w:pPr>
    </w:lvl>
    <w:lvl w:ilvl="7" w:tplc="2C0A0019" w:tentative="1">
      <w:start w:val="1"/>
      <w:numFmt w:val="lowerLetter"/>
      <w:lvlText w:val="%8."/>
      <w:lvlJc w:val="left"/>
      <w:pPr>
        <w:ind w:left="5758" w:hanging="360"/>
      </w:pPr>
    </w:lvl>
    <w:lvl w:ilvl="8" w:tplc="2C0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1" w15:restartNumberingAfterBreak="0">
    <w:nsid w:val="1D8C33FD"/>
    <w:multiLevelType w:val="hybridMultilevel"/>
    <w:tmpl w:val="490E1E74"/>
    <w:lvl w:ilvl="0" w:tplc="2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2" w15:restartNumberingAfterBreak="0">
    <w:nsid w:val="24383234"/>
    <w:multiLevelType w:val="hybridMultilevel"/>
    <w:tmpl w:val="5C80362E"/>
    <w:lvl w:ilvl="0" w:tplc="2C0A000F">
      <w:start w:val="1"/>
      <w:numFmt w:val="decimal"/>
      <w:lvlText w:val="%1."/>
      <w:lvlJc w:val="left"/>
      <w:pPr>
        <w:ind w:left="718" w:hanging="360"/>
      </w:pPr>
    </w:lvl>
    <w:lvl w:ilvl="1" w:tplc="2C0A0019" w:tentative="1">
      <w:start w:val="1"/>
      <w:numFmt w:val="lowerLetter"/>
      <w:lvlText w:val="%2."/>
      <w:lvlJc w:val="left"/>
      <w:pPr>
        <w:ind w:left="1438" w:hanging="360"/>
      </w:pPr>
    </w:lvl>
    <w:lvl w:ilvl="2" w:tplc="2C0A001B" w:tentative="1">
      <w:start w:val="1"/>
      <w:numFmt w:val="lowerRoman"/>
      <w:lvlText w:val="%3."/>
      <w:lvlJc w:val="right"/>
      <w:pPr>
        <w:ind w:left="2158" w:hanging="180"/>
      </w:pPr>
    </w:lvl>
    <w:lvl w:ilvl="3" w:tplc="2C0A000F" w:tentative="1">
      <w:start w:val="1"/>
      <w:numFmt w:val="decimal"/>
      <w:lvlText w:val="%4."/>
      <w:lvlJc w:val="left"/>
      <w:pPr>
        <w:ind w:left="2878" w:hanging="360"/>
      </w:pPr>
    </w:lvl>
    <w:lvl w:ilvl="4" w:tplc="2C0A0019" w:tentative="1">
      <w:start w:val="1"/>
      <w:numFmt w:val="lowerLetter"/>
      <w:lvlText w:val="%5."/>
      <w:lvlJc w:val="left"/>
      <w:pPr>
        <w:ind w:left="3598" w:hanging="360"/>
      </w:pPr>
    </w:lvl>
    <w:lvl w:ilvl="5" w:tplc="2C0A001B" w:tentative="1">
      <w:start w:val="1"/>
      <w:numFmt w:val="lowerRoman"/>
      <w:lvlText w:val="%6."/>
      <w:lvlJc w:val="right"/>
      <w:pPr>
        <w:ind w:left="4318" w:hanging="180"/>
      </w:pPr>
    </w:lvl>
    <w:lvl w:ilvl="6" w:tplc="2C0A000F" w:tentative="1">
      <w:start w:val="1"/>
      <w:numFmt w:val="decimal"/>
      <w:lvlText w:val="%7."/>
      <w:lvlJc w:val="left"/>
      <w:pPr>
        <w:ind w:left="5038" w:hanging="360"/>
      </w:pPr>
    </w:lvl>
    <w:lvl w:ilvl="7" w:tplc="2C0A0019" w:tentative="1">
      <w:start w:val="1"/>
      <w:numFmt w:val="lowerLetter"/>
      <w:lvlText w:val="%8."/>
      <w:lvlJc w:val="left"/>
      <w:pPr>
        <w:ind w:left="5758" w:hanging="360"/>
      </w:pPr>
    </w:lvl>
    <w:lvl w:ilvl="8" w:tplc="2C0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3" w15:restartNumberingAfterBreak="0">
    <w:nsid w:val="281B5448"/>
    <w:multiLevelType w:val="hybridMultilevel"/>
    <w:tmpl w:val="23C21C2E"/>
    <w:lvl w:ilvl="0" w:tplc="2C0A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4" w15:restartNumberingAfterBreak="0">
    <w:nsid w:val="2B8D7131"/>
    <w:multiLevelType w:val="hybridMultilevel"/>
    <w:tmpl w:val="7FC62F00"/>
    <w:lvl w:ilvl="0" w:tplc="7FA44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0659B4"/>
    <w:multiLevelType w:val="hybridMultilevel"/>
    <w:tmpl w:val="2E689846"/>
    <w:lvl w:ilvl="0" w:tplc="3252D738">
      <w:start w:val="1"/>
      <w:numFmt w:val="decimal"/>
      <w:lvlText w:val="%1-"/>
      <w:lvlJc w:val="left"/>
      <w:pPr>
        <w:ind w:left="35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78" w:hanging="360"/>
      </w:pPr>
    </w:lvl>
    <w:lvl w:ilvl="2" w:tplc="2C0A001B" w:tentative="1">
      <w:start w:val="1"/>
      <w:numFmt w:val="lowerRoman"/>
      <w:lvlText w:val="%3."/>
      <w:lvlJc w:val="right"/>
      <w:pPr>
        <w:ind w:left="1798" w:hanging="180"/>
      </w:pPr>
    </w:lvl>
    <w:lvl w:ilvl="3" w:tplc="2C0A000F" w:tentative="1">
      <w:start w:val="1"/>
      <w:numFmt w:val="decimal"/>
      <w:lvlText w:val="%4."/>
      <w:lvlJc w:val="left"/>
      <w:pPr>
        <w:ind w:left="2518" w:hanging="360"/>
      </w:pPr>
    </w:lvl>
    <w:lvl w:ilvl="4" w:tplc="2C0A0019" w:tentative="1">
      <w:start w:val="1"/>
      <w:numFmt w:val="lowerLetter"/>
      <w:lvlText w:val="%5."/>
      <w:lvlJc w:val="left"/>
      <w:pPr>
        <w:ind w:left="3238" w:hanging="360"/>
      </w:pPr>
    </w:lvl>
    <w:lvl w:ilvl="5" w:tplc="2C0A001B" w:tentative="1">
      <w:start w:val="1"/>
      <w:numFmt w:val="lowerRoman"/>
      <w:lvlText w:val="%6."/>
      <w:lvlJc w:val="right"/>
      <w:pPr>
        <w:ind w:left="3958" w:hanging="180"/>
      </w:pPr>
    </w:lvl>
    <w:lvl w:ilvl="6" w:tplc="2C0A000F" w:tentative="1">
      <w:start w:val="1"/>
      <w:numFmt w:val="decimal"/>
      <w:lvlText w:val="%7."/>
      <w:lvlJc w:val="left"/>
      <w:pPr>
        <w:ind w:left="4678" w:hanging="360"/>
      </w:pPr>
    </w:lvl>
    <w:lvl w:ilvl="7" w:tplc="2C0A0019" w:tentative="1">
      <w:start w:val="1"/>
      <w:numFmt w:val="lowerLetter"/>
      <w:lvlText w:val="%8."/>
      <w:lvlJc w:val="left"/>
      <w:pPr>
        <w:ind w:left="5398" w:hanging="360"/>
      </w:pPr>
    </w:lvl>
    <w:lvl w:ilvl="8" w:tplc="2C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6" w15:restartNumberingAfterBreak="0">
    <w:nsid w:val="35FD5DB6"/>
    <w:multiLevelType w:val="hybridMultilevel"/>
    <w:tmpl w:val="CAF4A6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C4820"/>
    <w:multiLevelType w:val="hybridMultilevel"/>
    <w:tmpl w:val="82486F60"/>
    <w:lvl w:ilvl="0" w:tplc="2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8" w15:restartNumberingAfterBreak="0">
    <w:nsid w:val="368F4629"/>
    <w:multiLevelType w:val="hybridMultilevel"/>
    <w:tmpl w:val="C952CE6E"/>
    <w:lvl w:ilvl="0" w:tplc="A67210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4A23A8"/>
    <w:multiLevelType w:val="hybridMultilevel"/>
    <w:tmpl w:val="438E3466"/>
    <w:lvl w:ilvl="0" w:tplc="2C0A000F">
      <w:start w:val="1"/>
      <w:numFmt w:val="decimal"/>
      <w:lvlText w:val="%1."/>
      <w:lvlJc w:val="left"/>
      <w:pPr>
        <w:ind w:left="718" w:hanging="360"/>
      </w:pPr>
    </w:lvl>
    <w:lvl w:ilvl="1" w:tplc="2C0A0019" w:tentative="1">
      <w:start w:val="1"/>
      <w:numFmt w:val="lowerLetter"/>
      <w:lvlText w:val="%2."/>
      <w:lvlJc w:val="left"/>
      <w:pPr>
        <w:ind w:left="1438" w:hanging="360"/>
      </w:pPr>
    </w:lvl>
    <w:lvl w:ilvl="2" w:tplc="2C0A001B" w:tentative="1">
      <w:start w:val="1"/>
      <w:numFmt w:val="lowerRoman"/>
      <w:lvlText w:val="%3."/>
      <w:lvlJc w:val="right"/>
      <w:pPr>
        <w:ind w:left="2158" w:hanging="180"/>
      </w:pPr>
    </w:lvl>
    <w:lvl w:ilvl="3" w:tplc="2C0A000F" w:tentative="1">
      <w:start w:val="1"/>
      <w:numFmt w:val="decimal"/>
      <w:lvlText w:val="%4."/>
      <w:lvlJc w:val="left"/>
      <w:pPr>
        <w:ind w:left="2878" w:hanging="360"/>
      </w:pPr>
    </w:lvl>
    <w:lvl w:ilvl="4" w:tplc="2C0A0019" w:tentative="1">
      <w:start w:val="1"/>
      <w:numFmt w:val="lowerLetter"/>
      <w:lvlText w:val="%5."/>
      <w:lvlJc w:val="left"/>
      <w:pPr>
        <w:ind w:left="3598" w:hanging="360"/>
      </w:pPr>
    </w:lvl>
    <w:lvl w:ilvl="5" w:tplc="2C0A001B" w:tentative="1">
      <w:start w:val="1"/>
      <w:numFmt w:val="lowerRoman"/>
      <w:lvlText w:val="%6."/>
      <w:lvlJc w:val="right"/>
      <w:pPr>
        <w:ind w:left="4318" w:hanging="180"/>
      </w:pPr>
    </w:lvl>
    <w:lvl w:ilvl="6" w:tplc="2C0A000F" w:tentative="1">
      <w:start w:val="1"/>
      <w:numFmt w:val="decimal"/>
      <w:lvlText w:val="%7."/>
      <w:lvlJc w:val="left"/>
      <w:pPr>
        <w:ind w:left="5038" w:hanging="360"/>
      </w:pPr>
    </w:lvl>
    <w:lvl w:ilvl="7" w:tplc="2C0A0019" w:tentative="1">
      <w:start w:val="1"/>
      <w:numFmt w:val="lowerLetter"/>
      <w:lvlText w:val="%8."/>
      <w:lvlJc w:val="left"/>
      <w:pPr>
        <w:ind w:left="5758" w:hanging="360"/>
      </w:pPr>
    </w:lvl>
    <w:lvl w:ilvl="8" w:tplc="2C0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0" w15:restartNumberingAfterBreak="0">
    <w:nsid w:val="3E237426"/>
    <w:multiLevelType w:val="hybridMultilevel"/>
    <w:tmpl w:val="65D87732"/>
    <w:lvl w:ilvl="0" w:tplc="2C0A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1" w15:restartNumberingAfterBreak="0">
    <w:nsid w:val="3E7A1B96"/>
    <w:multiLevelType w:val="hybridMultilevel"/>
    <w:tmpl w:val="EE62B0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E933F8"/>
    <w:multiLevelType w:val="hybridMultilevel"/>
    <w:tmpl w:val="C0783664"/>
    <w:lvl w:ilvl="0" w:tplc="2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3" w15:restartNumberingAfterBreak="0">
    <w:nsid w:val="45785BB7"/>
    <w:multiLevelType w:val="hybridMultilevel"/>
    <w:tmpl w:val="9894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E4643"/>
    <w:multiLevelType w:val="hybridMultilevel"/>
    <w:tmpl w:val="E0222DE0"/>
    <w:lvl w:ilvl="0" w:tplc="2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5" w15:restartNumberingAfterBreak="0">
    <w:nsid w:val="4D8E7B0E"/>
    <w:multiLevelType w:val="hybridMultilevel"/>
    <w:tmpl w:val="51AE0698"/>
    <w:lvl w:ilvl="0" w:tplc="2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6" w15:restartNumberingAfterBreak="0">
    <w:nsid w:val="4EDA3AB1"/>
    <w:multiLevelType w:val="hybridMultilevel"/>
    <w:tmpl w:val="AF68CF1C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7" w15:restartNumberingAfterBreak="0">
    <w:nsid w:val="563B56B6"/>
    <w:multiLevelType w:val="hybridMultilevel"/>
    <w:tmpl w:val="9B56C9CC"/>
    <w:lvl w:ilvl="0" w:tplc="2C0A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8" w15:restartNumberingAfterBreak="0">
    <w:nsid w:val="58E74FB3"/>
    <w:multiLevelType w:val="hybridMultilevel"/>
    <w:tmpl w:val="A4D27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D91026"/>
    <w:multiLevelType w:val="hybridMultilevel"/>
    <w:tmpl w:val="6ED8C1D2"/>
    <w:lvl w:ilvl="0" w:tplc="2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0" w15:restartNumberingAfterBreak="0">
    <w:nsid w:val="5A2A4C15"/>
    <w:multiLevelType w:val="hybridMultilevel"/>
    <w:tmpl w:val="2B2EF9E6"/>
    <w:lvl w:ilvl="0" w:tplc="8DB4A146">
      <w:start w:val="1"/>
      <w:numFmt w:val="decimal"/>
      <w:lvlText w:val="%1."/>
      <w:lvlJc w:val="left"/>
      <w:pPr>
        <w:ind w:left="529" w:hanging="428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AR" w:eastAsia="es-AR" w:bidi="es-AR"/>
      </w:rPr>
    </w:lvl>
    <w:lvl w:ilvl="1" w:tplc="69E88234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AR" w:eastAsia="es-AR" w:bidi="es-AR"/>
      </w:rPr>
    </w:lvl>
    <w:lvl w:ilvl="2" w:tplc="78C248CE">
      <w:numFmt w:val="bullet"/>
      <w:lvlText w:val="•"/>
      <w:lvlJc w:val="left"/>
      <w:pPr>
        <w:ind w:left="1698" w:hanging="360"/>
      </w:pPr>
      <w:rPr>
        <w:rFonts w:hint="default"/>
        <w:lang w:val="es-AR" w:eastAsia="es-AR" w:bidi="es-AR"/>
      </w:rPr>
    </w:lvl>
    <w:lvl w:ilvl="3" w:tplc="5D7CB114">
      <w:numFmt w:val="bullet"/>
      <w:lvlText w:val="•"/>
      <w:lvlJc w:val="left"/>
      <w:pPr>
        <w:ind w:left="2576" w:hanging="360"/>
      </w:pPr>
      <w:rPr>
        <w:rFonts w:hint="default"/>
        <w:lang w:val="es-AR" w:eastAsia="es-AR" w:bidi="es-AR"/>
      </w:rPr>
    </w:lvl>
    <w:lvl w:ilvl="4" w:tplc="D6063038">
      <w:numFmt w:val="bullet"/>
      <w:lvlText w:val="•"/>
      <w:lvlJc w:val="left"/>
      <w:pPr>
        <w:ind w:left="3455" w:hanging="360"/>
      </w:pPr>
      <w:rPr>
        <w:rFonts w:hint="default"/>
        <w:lang w:val="es-AR" w:eastAsia="es-AR" w:bidi="es-AR"/>
      </w:rPr>
    </w:lvl>
    <w:lvl w:ilvl="5" w:tplc="5E94EB72">
      <w:numFmt w:val="bullet"/>
      <w:lvlText w:val="•"/>
      <w:lvlJc w:val="left"/>
      <w:pPr>
        <w:ind w:left="4333" w:hanging="360"/>
      </w:pPr>
      <w:rPr>
        <w:rFonts w:hint="default"/>
        <w:lang w:val="es-AR" w:eastAsia="es-AR" w:bidi="es-AR"/>
      </w:rPr>
    </w:lvl>
    <w:lvl w:ilvl="6" w:tplc="049899FA">
      <w:numFmt w:val="bullet"/>
      <w:lvlText w:val="•"/>
      <w:lvlJc w:val="left"/>
      <w:pPr>
        <w:ind w:left="5212" w:hanging="360"/>
      </w:pPr>
      <w:rPr>
        <w:rFonts w:hint="default"/>
        <w:lang w:val="es-AR" w:eastAsia="es-AR" w:bidi="es-AR"/>
      </w:rPr>
    </w:lvl>
    <w:lvl w:ilvl="7" w:tplc="795AD0EE">
      <w:numFmt w:val="bullet"/>
      <w:lvlText w:val="•"/>
      <w:lvlJc w:val="left"/>
      <w:pPr>
        <w:ind w:left="6090" w:hanging="360"/>
      </w:pPr>
      <w:rPr>
        <w:rFonts w:hint="default"/>
        <w:lang w:val="es-AR" w:eastAsia="es-AR" w:bidi="es-AR"/>
      </w:rPr>
    </w:lvl>
    <w:lvl w:ilvl="8" w:tplc="F42AB808">
      <w:numFmt w:val="bullet"/>
      <w:lvlText w:val="•"/>
      <w:lvlJc w:val="left"/>
      <w:pPr>
        <w:ind w:left="6969" w:hanging="360"/>
      </w:pPr>
      <w:rPr>
        <w:rFonts w:hint="default"/>
        <w:lang w:val="es-AR" w:eastAsia="es-AR" w:bidi="es-AR"/>
      </w:rPr>
    </w:lvl>
  </w:abstractNum>
  <w:abstractNum w:abstractNumId="31" w15:restartNumberingAfterBreak="0">
    <w:nsid w:val="60F43F3E"/>
    <w:multiLevelType w:val="hybridMultilevel"/>
    <w:tmpl w:val="E3142D9A"/>
    <w:lvl w:ilvl="0" w:tplc="2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2" w15:restartNumberingAfterBreak="0">
    <w:nsid w:val="622C0458"/>
    <w:multiLevelType w:val="hybridMultilevel"/>
    <w:tmpl w:val="B360E6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7F72D8"/>
    <w:multiLevelType w:val="hybridMultilevel"/>
    <w:tmpl w:val="2E9C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6584A"/>
    <w:multiLevelType w:val="multilevel"/>
    <w:tmpl w:val="C28644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5" w15:restartNumberingAfterBreak="0">
    <w:nsid w:val="694262C5"/>
    <w:multiLevelType w:val="multilevel"/>
    <w:tmpl w:val="EC60DA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6" w15:restartNumberingAfterBreak="0">
    <w:nsid w:val="6C6104EF"/>
    <w:multiLevelType w:val="hybridMultilevel"/>
    <w:tmpl w:val="0D9A1A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5B7A6C"/>
    <w:multiLevelType w:val="hybridMultilevel"/>
    <w:tmpl w:val="B484A184"/>
    <w:lvl w:ilvl="0" w:tplc="2C0A000F">
      <w:start w:val="1"/>
      <w:numFmt w:val="decimal"/>
      <w:lvlText w:val="%1."/>
      <w:lvlJc w:val="left"/>
      <w:pPr>
        <w:ind w:left="718" w:hanging="360"/>
      </w:pPr>
    </w:lvl>
    <w:lvl w:ilvl="1" w:tplc="2C0A0019" w:tentative="1">
      <w:start w:val="1"/>
      <w:numFmt w:val="lowerLetter"/>
      <w:lvlText w:val="%2."/>
      <w:lvlJc w:val="left"/>
      <w:pPr>
        <w:ind w:left="1438" w:hanging="360"/>
      </w:pPr>
    </w:lvl>
    <w:lvl w:ilvl="2" w:tplc="2C0A001B" w:tentative="1">
      <w:start w:val="1"/>
      <w:numFmt w:val="lowerRoman"/>
      <w:lvlText w:val="%3."/>
      <w:lvlJc w:val="right"/>
      <w:pPr>
        <w:ind w:left="2158" w:hanging="180"/>
      </w:pPr>
    </w:lvl>
    <w:lvl w:ilvl="3" w:tplc="2C0A000F" w:tentative="1">
      <w:start w:val="1"/>
      <w:numFmt w:val="decimal"/>
      <w:lvlText w:val="%4."/>
      <w:lvlJc w:val="left"/>
      <w:pPr>
        <w:ind w:left="2878" w:hanging="360"/>
      </w:pPr>
    </w:lvl>
    <w:lvl w:ilvl="4" w:tplc="2C0A0019" w:tentative="1">
      <w:start w:val="1"/>
      <w:numFmt w:val="lowerLetter"/>
      <w:lvlText w:val="%5."/>
      <w:lvlJc w:val="left"/>
      <w:pPr>
        <w:ind w:left="3598" w:hanging="360"/>
      </w:pPr>
    </w:lvl>
    <w:lvl w:ilvl="5" w:tplc="2C0A001B" w:tentative="1">
      <w:start w:val="1"/>
      <w:numFmt w:val="lowerRoman"/>
      <w:lvlText w:val="%6."/>
      <w:lvlJc w:val="right"/>
      <w:pPr>
        <w:ind w:left="4318" w:hanging="180"/>
      </w:pPr>
    </w:lvl>
    <w:lvl w:ilvl="6" w:tplc="2C0A000F" w:tentative="1">
      <w:start w:val="1"/>
      <w:numFmt w:val="decimal"/>
      <w:lvlText w:val="%7."/>
      <w:lvlJc w:val="left"/>
      <w:pPr>
        <w:ind w:left="5038" w:hanging="360"/>
      </w:pPr>
    </w:lvl>
    <w:lvl w:ilvl="7" w:tplc="2C0A0019" w:tentative="1">
      <w:start w:val="1"/>
      <w:numFmt w:val="lowerLetter"/>
      <w:lvlText w:val="%8."/>
      <w:lvlJc w:val="left"/>
      <w:pPr>
        <w:ind w:left="5758" w:hanging="360"/>
      </w:pPr>
    </w:lvl>
    <w:lvl w:ilvl="8" w:tplc="2C0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8" w15:restartNumberingAfterBreak="0">
    <w:nsid w:val="779E4327"/>
    <w:multiLevelType w:val="hybridMultilevel"/>
    <w:tmpl w:val="9AC4DE66"/>
    <w:lvl w:ilvl="0" w:tplc="29BC8BD2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77666929">
    <w:abstractNumId w:val="3"/>
  </w:num>
  <w:num w:numId="2" w16cid:durableId="142813922">
    <w:abstractNumId w:val="33"/>
  </w:num>
  <w:num w:numId="3" w16cid:durableId="100615045">
    <w:abstractNumId w:val="2"/>
  </w:num>
  <w:num w:numId="4" w16cid:durableId="791749560">
    <w:abstractNumId w:val="9"/>
  </w:num>
  <w:num w:numId="5" w16cid:durableId="1489324593">
    <w:abstractNumId w:val="14"/>
  </w:num>
  <w:num w:numId="6" w16cid:durableId="32777316">
    <w:abstractNumId w:val="30"/>
  </w:num>
  <w:num w:numId="7" w16cid:durableId="1640574181">
    <w:abstractNumId w:val="28"/>
  </w:num>
  <w:num w:numId="8" w16cid:durableId="2138528188">
    <w:abstractNumId w:val="8"/>
  </w:num>
  <w:num w:numId="9" w16cid:durableId="2080710884">
    <w:abstractNumId w:val="23"/>
  </w:num>
  <w:num w:numId="10" w16cid:durableId="361253131">
    <w:abstractNumId w:val="18"/>
  </w:num>
  <w:num w:numId="11" w16cid:durableId="1980188271">
    <w:abstractNumId w:val="32"/>
  </w:num>
  <w:num w:numId="12" w16cid:durableId="1021778000">
    <w:abstractNumId w:val="35"/>
  </w:num>
  <w:num w:numId="13" w16cid:durableId="1377513330">
    <w:abstractNumId w:val="34"/>
  </w:num>
  <w:num w:numId="14" w16cid:durableId="67001554">
    <w:abstractNumId w:val="1"/>
  </w:num>
  <w:num w:numId="15" w16cid:durableId="1229729598">
    <w:abstractNumId w:val="17"/>
  </w:num>
  <w:num w:numId="16" w16cid:durableId="1359770138">
    <w:abstractNumId w:val="19"/>
  </w:num>
  <w:num w:numId="17" w16cid:durableId="1938099868">
    <w:abstractNumId w:val="16"/>
  </w:num>
  <w:num w:numId="18" w16cid:durableId="195168697">
    <w:abstractNumId w:val="10"/>
  </w:num>
  <w:num w:numId="19" w16cid:durableId="533158103">
    <w:abstractNumId w:val="11"/>
  </w:num>
  <w:num w:numId="20" w16cid:durableId="1177958907">
    <w:abstractNumId w:val="12"/>
  </w:num>
  <w:num w:numId="21" w16cid:durableId="108477634">
    <w:abstractNumId w:val="4"/>
  </w:num>
  <w:num w:numId="22" w16cid:durableId="790635743">
    <w:abstractNumId w:val="25"/>
  </w:num>
  <w:num w:numId="23" w16cid:durableId="1967732813">
    <w:abstractNumId w:val="24"/>
  </w:num>
  <w:num w:numId="24" w16cid:durableId="1805850420">
    <w:abstractNumId w:val="37"/>
  </w:num>
  <w:num w:numId="25" w16cid:durableId="429008189">
    <w:abstractNumId w:val="27"/>
  </w:num>
  <w:num w:numId="26" w16cid:durableId="1946957831">
    <w:abstractNumId w:val="13"/>
  </w:num>
  <w:num w:numId="27" w16cid:durableId="313262735">
    <w:abstractNumId w:val="0"/>
  </w:num>
  <w:num w:numId="28" w16cid:durableId="1157382076">
    <w:abstractNumId w:val="20"/>
  </w:num>
  <w:num w:numId="29" w16cid:durableId="1567229811">
    <w:abstractNumId w:val="36"/>
  </w:num>
  <w:num w:numId="30" w16cid:durableId="118302947">
    <w:abstractNumId w:val="6"/>
  </w:num>
  <w:num w:numId="31" w16cid:durableId="1289777359">
    <w:abstractNumId w:val="31"/>
  </w:num>
  <w:num w:numId="32" w16cid:durableId="835387927">
    <w:abstractNumId w:val="22"/>
  </w:num>
  <w:num w:numId="33" w16cid:durableId="694313410">
    <w:abstractNumId w:val="5"/>
  </w:num>
  <w:num w:numId="34" w16cid:durableId="585308337">
    <w:abstractNumId w:val="21"/>
  </w:num>
  <w:num w:numId="35" w16cid:durableId="634026736">
    <w:abstractNumId w:val="29"/>
  </w:num>
  <w:num w:numId="36" w16cid:durableId="817965284">
    <w:abstractNumId w:val="7"/>
  </w:num>
  <w:num w:numId="37" w16cid:durableId="108166721">
    <w:abstractNumId w:val="38"/>
  </w:num>
  <w:num w:numId="38" w16cid:durableId="1936089925">
    <w:abstractNumId w:val="15"/>
  </w:num>
  <w:num w:numId="39" w16cid:durableId="1842238201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na Paola Gometz Birman">
    <w15:presenceInfo w15:providerId="AD" w15:userId="S-1-5-21-3011511274-610034091-2264569340-43327"/>
  </w15:person>
  <w15:person w15:author="Molina Jose Ramon">
    <w15:presenceInfo w15:providerId="AD" w15:userId="S::jmolina@indec.gob.ar::ad84d18e-af67-4c91-84b8-417b35be2b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309"/>
    <w:rsid w:val="00002207"/>
    <w:rsid w:val="00007C41"/>
    <w:rsid w:val="00007D70"/>
    <w:rsid w:val="00011CE9"/>
    <w:rsid w:val="00017391"/>
    <w:rsid w:val="00017F88"/>
    <w:rsid w:val="000242A1"/>
    <w:rsid w:val="00030094"/>
    <w:rsid w:val="00030F51"/>
    <w:rsid w:val="00032E4B"/>
    <w:rsid w:val="00037E6D"/>
    <w:rsid w:val="00044B41"/>
    <w:rsid w:val="000479FE"/>
    <w:rsid w:val="00065D0F"/>
    <w:rsid w:val="00080C5F"/>
    <w:rsid w:val="000852DB"/>
    <w:rsid w:val="00085FDC"/>
    <w:rsid w:val="00086339"/>
    <w:rsid w:val="000863D9"/>
    <w:rsid w:val="00090CC2"/>
    <w:rsid w:val="00091784"/>
    <w:rsid w:val="00091D73"/>
    <w:rsid w:val="00094851"/>
    <w:rsid w:val="000A04E9"/>
    <w:rsid w:val="000A372C"/>
    <w:rsid w:val="000C63C4"/>
    <w:rsid w:val="000D2201"/>
    <w:rsid w:val="000D7766"/>
    <w:rsid w:val="000E4FDB"/>
    <w:rsid w:val="000F05EE"/>
    <w:rsid w:val="00100ED2"/>
    <w:rsid w:val="001110B3"/>
    <w:rsid w:val="00111515"/>
    <w:rsid w:val="001144C7"/>
    <w:rsid w:val="00121060"/>
    <w:rsid w:val="00124179"/>
    <w:rsid w:val="001259E5"/>
    <w:rsid w:val="001311C1"/>
    <w:rsid w:val="0013785A"/>
    <w:rsid w:val="00137DE2"/>
    <w:rsid w:val="001637E1"/>
    <w:rsid w:val="00163F00"/>
    <w:rsid w:val="0016F952"/>
    <w:rsid w:val="001748CA"/>
    <w:rsid w:val="00177180"/>
    <w:rsid w:val="00180FC5"/>
    <w:rsid w:val="0018108F"/>
    <w:rsid w:val="00181F10"/>
    <w:rsid w:val="00184C79"/>
    <w:rsid w:val="0019462C"/>
    <w:rsid w:val="00195C4E"/>
    <w:rsid w:val="0019695A"/>
    <w:rsid w:val="001A014E"/>
    <w:rsid w:val="001A404F"/>
    <w:rsid w:val="001A52E7"/>
    <w:rsid w:val="001A5300"/>
    <w:rsid w:val="001A6BE7"/>
    <w:rsid w:val="001B30F0"/>
    <w:rsid w:val="001C5B3C"/>
    <w:rsid w:val="001D33AE"/>
    <w:rsid w:val="001D740E"/>
    <w:rsid w:val="001E432F"/>
    <w:rsid w:val="001E5A5A"/>
    <w:rsid w:val="001E664B"/>
    <w:rsid w:val="001F4309"/>
    <w:rsid w:val="001F45C6"/>
    <w:rsid w:val="002143DE"/>
    <w:rsid w:val="002209F6"/>
    <w:rsid w:val="00222FA5"/>
    <w:rsid w:val="00234D5E"/>
    <w:rsid w:val="00241F36"/>
    <w:rsid w:val="002442C1"/>
    <w:rsid w:val="002450AD"/>
    <w:rsid w:val="00254C9F"/>
    <w:rsid w:val="00276F57"/>
    <w:rsid w:val="0028425D"/>
    <w:rsid w:val="00291474"/>
    <w:rsid w:val="00291EB9"/>
    <w:rsid w:val="00291FE7"/>
    <w:rsid w:val="002949F8"/>
    <w:rsid w:val="002A222B"/>
    <w:rsid w:val="002D4AEC"/>
    <w:rsid w:val="002E5F1A"/>
    <w:rsid w:val="002E6A7A"/>
    <w:rsid w:val="002F26A3"/>
    <w:rsid w:val="002F4D00"/>
    <w:rsid w:val="002F5637"/>
    <w:rsid w:val="002F71DC"/>
    <w:rsid w:val="00304226"/>
    <w:rsid w:val="003051F6"/>
    <w:rsid w:val="00313CD3"/>
    <w:rsid w:val="00327211"/>
    <w:rsid w:val="0032756B"/>
    <w:rsid w:val="00331537"/>
    <w:rsid w:val="00347857"/>
    <w:rsid w:val="00351430"/>
    <w:rsid w:val="00352DB9"/>
    <w:rsid w:val="0035470B"/>
    <w:rsid w:val="00363B09"/>
    <w:rsid w:val="00377B4F"/>
    <w:rsid w:val="00380574"/>
    <w:rsid w:val="003810AF"/>
    <w:rsid w:val="003A6464"/>
    <w:rsid w:val="003B5328"/>
    <w:rsid w:val="003B72CB"/>
    <w:rsid w:val="003C7F4F"/>
    <w:rsid w:val="003E21EA"/>
    <w:rsid w:val="003E6CD9"/>
    <w:rsid w:val="003F29BD"/>
    <w:rsid w:val="0040181D"/>
    <w:rsid w:val="00404AA4"/>
    <w:rsid w:val="00406BC9"/>
    <w:rsid w:val="00406FDA"/>
    <w:rsid w:val="00412A29"/>
    <w:rsid w:val="00425F1D"/>
    <w:rsid w:val="00427602"/>
    <w:rsid w:val="0043325D"/>
    <w:rsid w:val="00436025"/>
    <w:rsid w:val="00444DFD"/>
    <w:rsid w:val="004457E2"/>
    <w:rsid w:val="004508BF"/>
    <w:rsid w:val="004542C4"/>
    <w:rsid w:val="00455EE1"/>
    <w:rsid w:val="00465F57"/>
    <w:rsid w:val="00471904"/>
    <w:rsid w:val="00474589"/>
    <w:rsid w:val="00476683"/>
    <w:rsid w:val="00481C01"/>
    <w:rsid w:val="00482B46"/>
    <w:rsid w:val="00483EDA"/>
    <w:rsid w:val="00490F1A"/>
    <w:rsid w:val="004A06D5"/>
    <w:rsid w:val="004A0BE7"/>
    <w:rsid w:val="004A5C06"/>
    <w:rsid w:val="004A7DD4"/>
    <w:rsid w:val="004B3855"/>
    <w:rsid w:val="004C0017"/>
    <w:rsid w:val="004C3BB0"/>
    <w:rsid w:val="004D34EA"/>
    <w:rsid w:val="004D362B"/>
    <w:rsid w:val="004E7071"/>
    <w:rsid w:val="004F5573"/>
    <w:rsid w:val="004F5856"/>
    <w:rsid w:val="004F646E"/>
    <w:rsid w:val="00501EFC"/>
    <w:rsid w:val="005040B3"/>
    <w:rsid w:val="00523489"/>
    <w:rsid w:val="00525456"/>
    <w:rsid w:val="00536427"/>
    <w:rsid w:val="00546CF8"/>
    <w:rsid w:val="00595A60"/>
    <w:rsid w:val="005A7785"/>
    <w:rsid w:val="005B4ABD"/>
    <w:rsid w:val="005C2DD9"/>
    <w:rsid w:val="005C5531"/>
    <w:rsid w:val="005D46F3"/>
    <w:rsid w:val="005D613C"/>
    <w:rsid w:val="005E512C"/>
    <w:rsid w:val="006002D0"/>
    <w:rsid w:val="006138A0"/>
    <w:rsid w:val="006301D6"/>
    <w:rsid w:val="0063441B"/>
    <w:rsid w:val="006346CE"/>
    <w:rsid w:val="00641C90"/>
    <w:rsid w:val="006631A8"/>
    <w:rsid w:val="006713F3"/>
    <w:rsid w:val="006828DC"/>
    <w:rsid w:val="006905C8"/>
    <w:rsid w:val="006960A6"/>
    <w:rsid w:val="0069708A"/>
    <w:rsid w:val="006A48A6"/>
    <w:rsid w:val="006B46A2"/>
    <w:rsid w:val="006D7FDD"/>
    <w:rsid w:val="00716928"/>
    <w:rsid w:val="00717088"/>
    <w:rsid w:val="00717ACA"/>
    <w:rsid w:val="00723196"/>
    <w:rsid w:val="00724C4A"/>
    <w:rsid w:val="007258BE"/>
    <w:rsid w:val="00730853"/>
    <w:rsid w:val="00731CC4"/>
    <w:rsid w:val="0073214D"/>
    <w:rsid w:val="00733348"/>
    <w:rsid w:val="00736484"/>
    <w:rsid w:val="007402E0"/>
    <w:rsid w:val="00740E3D"/>
    <w:rsid w:val="0076157A"/>
    <w:rsid w:val="00764AFE"/>
    <w:rsid w:val="007664BE"/>
    <w:rsid w:val="0076653C"/>
    <w:rsid w:val="00767CBE"/>
    <w:rsid w:val="00771584"/>
    <w:rsid w:val="007734EB"/>
    <w:rsid w:val="007745B7"/>
    <w:rsid w:val="00774B08"/>
    <w:rsid w:val="00783E7C"/>
    <w:rsid w:val="00790DED"/>
    <w:rsid w:val="00796DD0"/>
    <w:rsid w:val="007B0AD9"/>
    <w:rsid w:val="007C3506"/>
    <w:rsid w:val="007C5D7A"/>
    <w:rsid w:val="007D5B65"/>
    <w:rsid w:val="007E3963"/>
    <w:rsid w:val="007F4A05"/>
    <w:rsid w:val="00800599"/>
    <w:rsid w:val="00807DAB"/>
    <w:rsid w:val="00807EA8"/>
    <w:rsid w:val="0081145E"/>
    <w:rsid w:val="00815BB0"/>
    <w:rsid w:val="00820BAB"/>
    <w:rsid w:val="00823FDF"/>
    <w:rsid w:val="00826EEA"/>
    <w:rsid w:val="00833BF6"/>
    <w:rsid w:val="008458CB"/>
    <w:rsid w:val="0085626B"/>
    <w:rsid w:val="00856C6F"/>
    <w:rsid w:val="00872CFA"/>
    <w:rsid w:val="008777FF"/>
    <w:rsid w:val="008809A1"/>
    <w:rsid w:val="0089477E"/>
    <w:rsid w:val="008A3965"/>
    <w:rsid w:val="008A6413"/>
    <w:rsid w:val="008A6458"/>
    <w:rsid w:val="008C2609"/>
    <w:rsid w:val="008D23DF"/>
    <w:rsid w:val="008E3097"/>
    <w:rsid w:val="008E3E4F"/>
    <w:rsid w:val="008E4A7C"/>
    <w:rsid w:val="008E4D18"/>
    <w:rsid w:val="0090235E"/>
    <w:rsid w:val="00903E1B"/>
    <w:rsid w:val="00907F2E"/>
    <w:rsid w:val="00915924"/>
    <w:rsid w:val="009172B2"/>
    <w:rsid w:val="00922001"/>
    <w:rsid w:val="009246C0"/>
    <w:rsid w:val="009354CA"/>
    <w:rsid w:val="00937D3E"/>
    <w:rsid w:val="0094A537"/>
    <w:rsid w:val="00955F38"/>
    <w:rsid w:val="00961907"/>
    <w:rsid w:val="00969F4F"/>
    <w:rsid w:val="009864B3"/>
    <w:rsid w:val="009965EB"/>
    <w:rsid w:val="00997AD7"/>
    <w:rsid w:val="00997CB8"/>
    <w:rsid w:val="009A3A64"/>
    <w:rsid w:val="009A5609"/>
    <w:rsid w:val="009B2ED2"/>
    <w:rsid w:val="009B7A7F"/>
    <w:rsid w:val="009C195B"/>
    <w:rsid w:val="009C413C"/>
    <w:rsid w:val="009C52FF"/>
    <w:rsid w:val="009D4BC6"/>
    <w:rsid w:val="009D7553"/>
    <w:rsid w:val="009E17EF"/>
    <w:rsid w:val="009E1C04"/>
    <w:rsid w:val="009F03A9"/>
    <w:rsid w:val="009F1B53"/>
    <w:rsid w:val="009F704C"/>
    <w:rsid w:val="00A02493"/>
    <w:rsid w:val="00A14BA2"/>
    <w:rsid w:val="00A22725"/>
    <w:rsid w:val="00A22BF2"/>
    <w:rsid w:val="00A328E7"/>
    <w:rsid w:val="00A3798F"/>
    <w:rsid w:val="00A40A29"/>
    <w:rsid w:val="00A4167B"/>
    <w:rsid w:val="00A46A4B"/>
    <w:rsid w:val="00A46BD1"/>
    <w:rsid w:val="00A50B4E"/>
    <w:rsid w:val="00A5696B"/>
    <w:rsid w:val="00A57672"/>
    <w:rsid w:val="00A67891"/>
    <w:rsid w:val="00A75804"/>
    <w:rsid w:val="00A838B3"/>
    <w:rsid w:val="00A84960"/>
    <w:rsid w:val="00A904C0"/>
    <w:rsid w:val="00AA4660"/>
    <w:rsid w:val="00AA7A3C"/>
    <w:rsid w:val="00AB3505"/>
    <w:rsid w:val="00AC2F32"/>
    <w:rsid w:val="00AC3FB4"/>
    <w:rsid w:val="00AC518E"/>
    <w:rsid w:val="00AE277A"/>
    <w:rsid w:val="00AE5C49"/>
    <w:rsid w:val="00AF7456"/>
    <w:rsid w:val="00B01EDF"/>
    <w:rsid w:val="00B109B2"/>
    <w:rsid w:val="00B223A8"/>
    <w:rsid w:val="00B52989"/>
    <w:rsid w:val="00B53C2D"/>
    <w:rsid w:val="00B57147"/>
    <w:rsid w:val="00B62525"/>
    <w:rsid w:val="00B8156E"/>
    <w:rsid w:val="00B850C1"/>
    <w:rsid w:val="00B90FA1"/>
    <w:rsid w:val="00B96B9E"/>
    <w:rsid w:val="00BA3E31"/>
    <w:rsid w:val="00BA681D"/>
    <w:rsid w:val="00BB6582"/>
    <w:rsid w:val="00BC1157"/>
    <w:rsid w:val="00BC1F7E"/>
    <w:rsid w:val="00BC26EC"/>
    <w:rsid w:val="00BD019E"/>
    <w:rsid w:val="00BD7EB4"/>
    <w:rsid w:val="00BF5FEB"/>
    <w:rsid w:val="00BF62E2"/>
    <w:rsid w:val="00C05177"/>
    <w:rsid w:val="00C20FD8"/>
    <w:rsid w:val="00C332DE"/>
    <w:rsid w:val="00C42ED4"/>
    <w:rsid w:val="00C432C1"/>
    <w:rsid w:val="00C45E0E"/>
    <w:rsid w:val="00C552D8"/>
    <w:rsid w:val="00C5672A"/>
    <w:rsid w:val="00C56C1B"/>
    <w:rsid w:val="00C6352F"/>
    <w:rsid w:val="00C640E2"/>
    <w:rsid w:val="00C704A9"/>
    <w:rsid w:val="00C7239E"/>
    <w:rsid w:val="00C72BF4"/>
    <w:rsid w:val="00C741CD"/>
    <w:rsid w:val="00C74748"/>
    <w:rsid w:val="00C878CA"/>
    <w:rsid w:val="00C87C70"/>
    <w:rsid w:val="00C96202"/>
    <w:rsid w:val="00CA4BCF"/>
    <w:rsid w:val="00CB0CCE"/>
    <w:rsid w:val="00CB0E06"/>
    <w:rsid w:val="00CB25BC"/>
    <w:rsid w:val="00CB54DE"/>
    <w:rsid w:val="00CC385A"/>
    <w:rsid w:val="00CC42C9"/>
    <w:rsid w:val="00CC5DD6"/>
    <w:rsid w:val="00CD6E46"/>
    <w:rsid w:val="00CF3CD5"/>
    <w:rsid w:val="00CF5CE7"/>
    <w:rsid w:val="00D108FE"/>
    <w:rsid w:val="00D144F9"/>
    <w:rsid w:val="00D1459C"/>
    <w:rsid w:val="00D17A72"/>
    <w:rsid w:val="00D25448"/>
    <w:rsid w:val="00D265D7"/>
    <w:rsid w:val="00D331F6"/>
    <w:rsid w:val="00D348DE"/>
    <w:rsid w:val="00D34AF5"/>
    <w:rsid w:val="00D52B9B"/>
    <w:rsid w:val="00D57CC1"/>
    <w:rsid w:val="00D61167"/>
    <w:rsid w:val="00D61762"/>
    <w:rsid w:val="00D66988"/>
    <w:rsid w:val="00D66EEA"/>
    <w:rsid w:val="00D71386"/>
    <w:rsid w:val="00D72963"/>
    <w:rsid w:val="00D80139"/>
    <w:rsid w:val="00D85DBE"/>
    <w:rsid w:val="00D902FA"/>
    <w:rsid w:val="00D960A8"/>
    <w:rsid w:val="00D960EE"/>
    <w:rsid w:val="00DA7A30"/>
    <w:rsid w:val="00DA7B4A"/>
    <w:rsid w:val="00DB1D05"/>
    <w:rsid w:val="00DB2312"/>
    <w:rsid w:val="00DB5D9F"/>
    <w:rsid w:val="00DB5E21"/>
    <w:rsid w:val="00DB7D94"/>
    <w:rsid w:val="00DC456E"/>
    <w:rsid w:val="00DC7B6C"/>
    <w:rsid w:val="00DD2495"/>
    <w:rsid w:val="00DD2D13"/>
    <w:rsid w:val="00DD5F63"/>
    <w:rsid w:val="00DD77B1"/>
    <w:rsid w:val="00DE1109"/>
    <w:rsid w:val="00DE1E9E"/>
    <w:rsid w:val="00E06261"/>
    <w:rsid w:val="00E06F4F"/>
    <w:rsid w:val="00E10BD6"/>
    <w:rsid w:val="00E17E4F"/>
    <w:rsid w:val="00E34BCA"/>
    <w:rsid w:val="00E40AF0"/>
    <w:rsid w:val="00E41422"/>
    <w:rsid w:val="00E458B4"/>
    <w:rsid w:val="00E47D54"/>
    <w:rsid w:val="00E53E7B"/>
    <w:rsid w:val="00E661AF"/>
    <w:rsid w:val="00E93B47"/>
    <w:rsid w:val="00EA2C79"/>
    <w:rsid w:val="00EB1BC4"/>
    <w:rsid w:val="00EB57A5"/>
    <w:rsid w:val="00ED2EE0"/>
    <w:rsid w:val="00ED7308"/>
    <w:rsid w:val="00EF0871"/>
    <w:rsid w:val="00F04B03"/>
    <w:rsid w:val="00F10170"/>
    <w:rsid w:val="00F1442F"/>
    <w:rsid w:val="00F23101"/>
    <w:rsid w:val="00F26C81"/>
    <w:rsid w:val="00F276DC"/>
    <w:rsid w:val="00F34BF1"/>
    <w:rsid w:val="00F43C8A"/>
    <w:rsid w:val="00F4487C"/>
    <w:rsid w:val="00F463B9"/>
    <w:rsid w:val="00F55BE9"/>
    <w:rsid w:val="00F57A6E"/>
    <w:rsid w:val="00F6604C"/>
    <w:rsid w:val="00F72B0F"/>
    <w:rsid w:val="00F736FA"/>
    <w:rsid w:val="00F84828"/>
    <w:rsid w:val="00FC1738"/>
    <w:rsid w:val="00FC2849"/>
    <w:rsid w:val="00FC368A"/>
    <w:rsid w:val="00FD0D19"/>
    <w:rsid w:val="00FD2C0C"/>
    <w:rsid w:val="00FD7B01"/>
    <w:rsid w:val="00FE090F"/>
    <w:rsid w:val="00FF0215"/>
    <w:rsid w:val="011B2377"/>
    <w:rsid w:val="01279F2D"/>
    <w:rsid w:val="013094AD"/>
    <w:rsid w:val="0150DBB9"/>
    <w:rsid w:val="01AF3348"/>
    <w:rsid w:val="01B2EEA9"/>
    <w:rsid w:val="01EF84FE"/>
    <w:rsid w:val="027EBAAD"/>
    <w:rsid w:val="028DEC66"/>
    <w:rsid w:val="0373044C"/>
    <w:rsid w:val="03C48C21"/>
    <w:rsid w:val="03CCE966"/>
    <w:rsid w:val="054B34E3"/>
    <w:rsid w:val="056EDEAD"/>
    <w:rsid w:val="057DECA0"/>
    <w:rsid w:val="05C2F1B7"/>
    <w:rsid w:val="05CAEE81"/>
    <w:rsid w:val="05CCE405"/>
    <w:rsid w:val="05D8A3FE"/>
    <w:rsid w:val="05DDF674"/>
    <w:rsid w:val="05E6A92A"/>
    <w:rsid w:val="05F96365"/>
    <w:rsid w:val="06736B07"/>
    <w:rsid w:val="06F5F9FE"/>
    <w:rsid w:val="071CBDC9"/>
    <w:rsid w:val="076F2CBA"/>
    <w:rsid w:val="07749CD9"/>
    <w:rsid w:val="07E006BE"/>
    <w:rsid w:val="087F6F4F"/>
    <w:rsid w:val="08C1C2F2"/>
    <w:rsid w:val="08DBEB0B"/>
    <w:rsid w:val="08FD2F58"/>
    <w:rsid w:val="094F4964"/>
    <w:rsid w:val="0966D96E"/>
    <w:rsid w:val="097D78E4"/>
    <w:rsid w:val="098A509C"/>
    <w:rsid w:val="09B494B3"/>
    <w:rsid w:val="09F40569"/>
    <w:rsid w:val="0A638FB3"/>
    <w:rsid w:val="0A6A8971"/>
    <w:rsid w:val="0A83AA2B"/>
    <w:rsid w:val="0AD90C79"/>
    <w:rsid w:val="0AE9A33C"/>
    <w:rsid w:val="0BDF4417"/>
    <w:rsid w:val="0C671085"/>
    <w:rsid w:val="0CAEFF9D"/>
    <w:rsid w:val="0CBB7874"/>
    <w:rsid w:val="0D0503F3"/>
    <w:rsid w:val="0D3DDDE7"/>
    <w:rsid w:val="0D5F87AC"/>
    <w:rsid w:val="0DA54F72"/>
    <w:rsid w:val="0DB697BC"/>
    <w:rsid w:val="0DC8F374"/>
    <w:rsid w:val="0DEF6531"/>
    <w:rsid w:val="0E2E81BF"/>
    <w:rsid w:val="0E5DF237"/>
    <w:rsid w:val="0FF07C71"/>
    <w:rsid w:val="0FFC5A3F"/>
    <w:rsid w:val="100E12F7"/>
    <w:rsid w:val="10684388"/>
    <w:rsid w:val="10A2A4DA"/>
    <w:rsid w:val="111E5414"/>
    <w:rsid w:val="118B1BA9"/>
    <w:rsid w:val="124CBDD0"/>
    <w:rsid w:val="13499970"/>
    <w:rsid w:val="138A8D47"/>
    <w:rsid w:val="13A38452"/>
    <w:rsid w:val="14125F40"/>
    <w:rsid w:val="142CBC3C"/>
    <w:rsid w:val="1470274E"/>
    <w:rsid w:val="153514FE"/>
    <w:rsid w:val="15770784"/>
    <w:rsid w:val="164552F0"/>
    <w:rsid w:val="178CA692"/>
    <w:rsid w:val="184285FB"/>
    <w:rsid w:val="18AB7B7E"/>
    <w:rsid w:val="1925AFFF"/>
    <w:rsid w:val="196F9A18"/>
    <w:rsid w:val="19816B9D"/>
    <w:rsid w:val="1989F304"/>
    <w:rsid w:val="19ADCAD0"/>
    <w:rsid w:val="1A473E0E"/>
    <w:rsid w:val="1B049EA3"/>
    <w:rsid w:val="1B11657D"/>
    <w:rsid w:val="1B265045"/>
    <w:rsid w:val="1B3E6B4D"/>
    <w:rsid w:val="1B537913"/>
    <w:rsid w:val="1C35E34C"/>
    <w:rsid w:val="1C3B424D"/>
    <w:rsid w:val="1C8E001C"/>
    <w:rsid w:val="1CB2B63D"/>
    <w:rsid w:val="1CBD7AC5"/>
    <w:rsid w:val="1CCA494E"/>
    <w:rsid w:val="1CE2FF13"/>
    <w:rsid w:val="1CEBF584"/>
    <w:rsid w:val="1D2EB841"/>
    <w:rsid w:val="1DDFA949"/>
    <w:rsid w:val="1E23D5D9"/>
    <w:rsid w:val="1E2E0D1A"/>
    <w:rsid w:val="1E3837F9"/>
    <w:rsid w:val="1E7E766D"/>
    <w:rsid w:val="1ED6569E"/>
    <w:rsid w:val="1FD0A719"/>
    <w:rsid w:val="205AEB53"/>
    <w:rsid w:val="20B54102"/>
    <w:rsid w:val="20D42E45"/>
    <w:rsid w:val="21202160"/>
    <w:rsid w:val="2133F5FC"/>
    <w:rsid w:val="2150B03F"/>
    <w:rsid w:val="215DB431"/>
    <w:rsid w:val="2182AA7E"/>
    <w:rsid w:val="22762D38"/>
    <w:rsid w:val="2285B7AA"/>
    <w:rsid w:val="22872B9C"/>
    <w:rsid w:val="22A3AA17"/>
    <w:rsid w:val="2314FE68"/>
    <w:rsid w:val="234AAC9A"/>
    <w:rsid w:val="242F264A"/>
    <w:rsid w:val="24467B8B"/>
    <w:rsid w:val="244D05EB"/>
    <w:rsid w:val="24778B9F"/>
    <w:rsid w:val="24EF64E7"/>
    <w:rsid w:val="252365E9"/>
    <w:rsid w:val="25B86B9D"/>
    <w:rsid w:val="25DCFE5E"/>
    <w:rsid w:val="27181DC8"/>
    <w:rsid w:val="2787FCF9"/>
    <w:rsid w:val="27DED389"/>
    <w:rsid w:val="285A33D8"/>
    <w:rsid w:val="28B2B399"/>
    <w:rsid w:val="28FE961D"/>
    <w:rsid w:val="2904DB7E"/>
    <w:rsid w:val="290FF0BF"/>
    <w:rsid w:val="2936B896"/>
    <w:rsid w:val="295B7954"/>
    <w:rsid w:val="29AD18A3"/>
    <w:rsid w:val="2A36C4CB"/>
    <w:rsid w:val="2AE74FD7"/>
    <w:rsid w:val="2AF6B2D7"/>
    <w:rsid w:val="2B83A29F"/>
    <w:rsid w:val="2BF232EB"/>
    <w:rsid w:val="2BFF4D6F"/>
    <w:rsid w:val="2C1B6FB4"/>
    <w:rsid w:val="2C6A7942"/>
    <w:rsid w:val="2C9DDCE2"/>
    <w:rsid w:val="2CA73D8D"/>
    <w:rsid w:val="2CF42649"/>
    <w:rsid w:val="2D384530"/>
    <w:rsid w:val="2D6869E0"/>
    <w:rsid w:val="2DD96232"/>
    <w:rsid w:val="2E097606"/>
    <w:rsid w:val="2F7EEA42"/>
    <w:rsid w:val="2F984EC0"/>
    <w:rsid w:val="2FB6A887"/>
    <w:rsid w:val="2FEFFFD7"/>
    <w:rsid w:val="2FFEF13F"/>
    <w:rsid w:val="30016436"/>
    <w:rsid w:val="3012C9FA"/>
    <w:rsid w:val="30CB9805"/>
    <w:rsid w:val="30EC4DEE"/>
    <w:rsid w:val="30F0FE3B"/>
    <w:rsid w:val="30F6D7CF"/>
    <w:rsid w:val="30FA983B"/>
    <w:rsid w:val="31495EC3"/>
    <w:rsid w:val="317122FB"/>
    <w:rsid w:val="3182038D"/>
    <w:rsid w:val="318FA4A5"/>
    <w:rsid w:val="31B78F1B"/>
    <w:rsid w:val="3282DCB8"/>
    <w:rsid w:val="329FE8BE"/>
    <w:rsid w:val="32AB63F1"/>
    <w:rsid w:val="3310552B"/>
    <w:rsid w:val="3329A2D2"/>
    <w:rsid w:val="3365CEB6"/>
    <w:rsid w:val="336F2086"/>
    <w:rsid w:val="33D72CCC"/>
    <w:rsid w:val="33FBEDAB"/>
    <w:rsid w:val="341D6E33"/>
    <w:rsid w:val="3435AB24"/>
    <w:rsid w:val="34536978"/>
    <w:rsid w:val="348254A0"/>
    <w:rsid w:val="34ED3F2A"/>
    <w:rsid w:val="35099FBB"/>
    <w:rsid w:val="365CA118"/>
    <w:rsid w:val="37A1A50F"/>
    <w:rsid w:val="37FC2F12"/>
    <w:rsid w:val="3802D66C"/>
    <w:rsid w:val="3848B448"/>
    <w:rsid w:val="3909D229"/>
    <w:rsid w:val="39408CAB"/>
    <w:rsid w:val="3A054CD4"/>
    <w:rsid w:val="3A3DAFA1"/>
    <w:rsid w:val="3B5128FB"/>
    <w:rsid w:val="3B68B64B"/>
    <w:rsid w:val="3B826E42"/>
    <w:rsid w:val="3BAD4F0E"/>
    <w:rsid w:val="3BB426B5"/>
    <w:rsid w:val="3BEE8719"/>
    <w:rsid w:val="3BFBD440"/>
    <w:rsid w:val="3C0E8722"/>
    <w:rsid w:val="3C2C6826"/>
    <w:rsid w:val="3C4C7498"/>
    <w:rsid w:val="3C8B9D13"/>
    <w:rsid w:val="3D3F5ACA"/>
    <w:rsid w:val="3D4DF6E8"/>
    <w:rsid w:val="3DC26E63"/>
    <w:rsid w:val="3DDAC8B9"/>
    <w:rsid w:val="3E7A7FDA"/>
    <w:rsid w:val="3EC04EA4"/>
    <w:rsid w:val="3EEC638A"/>
    <w:rsid w:val="3F3B7F29"/>
    <w:rsid w:val="3F3FC186"/>
    <w:rsid w:val="3F638E9E"/>
    <w:rsid w:val="3FBF549D"/>
    <w:rsid w:val="403D4668"/>
    <w:rsid w:val="404C98F7"/>
    <w:rsid w:val="406C902A"/>
    <w:rsid w:val="407F6AA5"/>
    <w:rsid w:val="40C6B67A"/>
    <w:rsid w:val="4109E48C"/>
    <w:rsid w:val="4111DF62"/>
    <w:rsid w:val="41A3F1AC"/>
    <w:rsid w:val="42B9FBA8"/>
    <w:rsid w:val="43036564"/>
    <w:rsid w:val="4317D198"/>
    <w:rsid w:val="431946C7"/>
    <w:rsid w:val="43799E8F"/>
    <w:rsid w:val="438FB39C"/>
    <w:rsid w:val="43EB85BA"/>
    <w:rsid w:val="43F24617"/>
    <w:rsid w:val="441DB03E"/>
    <w:rsid w:val="44519F0F"/>
    <w:rsid w:val="446A9515"/>
    <w:rsid w:val="4494EDA8"/>
    <w:rsid w:val="449C6D1D"/>
    <w:rsid w:val="44A46B5C"/>
    <w:rsid w:val="459E01A3"/>
    <w:rsid w:val="462FDCF8"/>
    <w:rsid w:val="46451CAE"/>
    <w:rsid w:val="4657762F"/>
    <w:rsid w:val="46EF6EEC"/>
    <w:rsid w:val="470B5FE0"/>
    <w:rsid w:val="47CA8312"/>
    <w:rsid w:val="4810477F"/>
    <w:rsid w:val="48179B7F"/>
    <w:rsid w:val="4838A99C"/>
    <w:rsid w:val="486084F8"/>
    <w:rsid w:val="48A71DA4"/>
    <w:rsid w:val="48E2A840"/>
    <w:rsid w:val="49032FD0"/>
    <w:rsid w:val="4919A885"/>
    <w:rsid w:val="49606B83"/>
    <w:rsid w:val="4A39548C"/>
    <w:rsid w:val="4BCD30F3"/>
    <w:rsid w:val="4BD365F3"/>
    <w:rsid w:val="4BD7FD80"/>
    <w:rsid w:val="4CEAF99F"/>
    <w:rsid w:val="4D7E3096"/>
    <w:rsid w:val="4D94740B"/>
    <w:rsid w:val="4DEF4BE5"/>
    <w:rsid w:val="4E5752B5"/>
    <w:rsid w:val="4E86930A"/>
    <w:rsid w:val="4F801200"/>
    <w:rsid w:val="4F98BD77"/>
    <w:rsid w:val="502FB7FF"/>
    <w:rsid w:val="5060F23C"/>
    <w:rsid w:val="50B84FF5"/>
    <w:rsid w:val="50DEFD4E"/>
    <w:rsid w:val="50E556D1"/>
    <w:rsid w:val="51EE098B"/>
    <w:rsid w:val="51EED6F7"/>
    <w:rsid w:val="51F86976"/>
    <w:rsid w:val="5222BAA3"/>
    <w:rsid w:val="52867D0B"/>
    <w:rsid w:val="5288FDF8"/>
    <w:rsid w:val="52AD6E56"/>
    <w:rsid w:val="52F5C9DC"/>
    <w:rsid w:val="53F4BBF5"/>
    <w:rsid w:val="543E9E89"/>
    <w:rsid w:val="5476C188"/>
    <w:rsid w:val="54FDCB0B"/>
    <w:rsid w:val="55520155"/>
    <w:rsid w:val="5555956D"/>
    <w:rsid w:val="5576A540"/>
    <w:rsid w:val="557A728D"/>
    <w:rsid w:val="55ABAA77"/>
    <w:rsid w:val="56022635"/>
    <w:rsid w:val="5618C098"/>
    <w:rsid w:val="572900E9"/>
    <w:rsid w:val="575924E0"/>
    <w:rsid w:val="576BD773"/>
    <w:rsid w:val="57ADB870"/>
    <w:rsid w:val="58845DA0"/>
    <w:rsid w:val="58A3FDCE"/>
    <w:rsid w:val="58ABC7C7"/>
    <w:rsid w:val="58C94E47"/>
    <w:rsid w:val="58CED941"/>
    <w:rsid w:val="58E773F8"/>
    <w:rsid w:val="593A6CE6"/>
    <w:rsid w:val="59A0DB9D"/>
    <w:rsid w:val="5A4B9C60"/>
    <w:rsid w:val="5A5E512A"/>
    <w:rsid w:val="5AE7A4D5"/>
    <w:rsid w:val="5B28653C"/>
    <w:rsid w:val="5B8D26B8"/>
    <w:rsid w:val="5B960816"/>
    <w:rsid w:val="5BFF1BEE"/>
    <w:rsid w:val="5C4B76A7"/>
    <w:rsid w:val="5C595D56"/>
    <w:rsid w:val="5C719533"/>
    <w:rsid w:val="5D0C368D"/>
    <w:rsid w:val="5D2B04B1"/>
    <w:rsid w:val="5D67F493"/>
    <w:rsid w:val="5D8C43E6"/>
    <w:rsid w:val="5D9F0A86"/>
    <w:rsid w:val="5DA767E6"/>
    <w:rsid w:val="5DB4824A"/>
    <w:rsid w:val="5E2FCBA4"/>
    <w:rsid w:val="5E43EB80"/>
    <w:rsid w:val="5F54B8F7"/>
    <w:rsid w:val="5F6A2F2F"/>
    <w:rsid w:val="5FCF009C"/>
    <w:rsid w:val="5FE23B54"/>
    <w:rsid w:val="609573C5"/>
    <w:rsid w:val="61AC5289"/>
    <w:rsid w:val="61B2E316"/>
    <w:rsid w:val="61B86D94"/>
    <w:rsid w:val="62261D36"/>
    <w:rsid w:val="62AD8AA1"/>
    <w:rsid w:val="62D2EE50"/>
    <w:rsid w:val="63CA1828"/>
    <w:rsid w:val="641C5DB9"/>
    <w:rsid w:val="64822BFD"/>
    <w:rsid w:val="649C1AB2"/>
    <w:rsid w:val="650CF749"/>
    <w:rsid w:val="65101263"/>
    <w:rsid w:val="651813AA"/>
    <w:rsid w:val="65854D56"/>
    <w:rsid w:val="66F2E2FA"/>
    <w:rsid w:val="6716E330"/>
    <w:rsid w:val="674B0C6C"/>
    <w:rsid w:val="685355C8"/>
    <w:rsid w:val="68999F10"/>
    <w:rsid w:val="68ED5F74"/>
    <w:rsid w:val="68F55BA3"/>
    <w:rsid w:val="69057687"/>
    <w:rsid w:val="691B7BFE"/>
    <w:rsid w:val="694849B7"/>
    <w:rsid w:val="694C8A1A"/>
    <w:rsid w:val="69ADD301"/>
    <w:rsid w:val="69DD32F8"/>
    <w:rsid w:val="69FF705A"/>
    <w:rsid w:val="6A32CB1B"/>
    <w:rsid w:val="6A598992"/>
    <w:rsid w:val="6AB47C46"/>
    <w:rsid w:val="6AC62D41"/>
    <w:rsid w:val="6AF511A5"/>
    <w:rsid w:val="6BA0EFEE"/>
    <w:rsid w:val="6BC361DB"/>
    <w:rsid w:val="6CCBA434"/>
    <w:rsid w:val="6D102183"/>
    <w:rsid w:val="6D6C170D"/>
    <w:rsid w:val="6D87FCEF"/>
    <w:rsid w:val="6DED452E"/>
    <w:rsid w:val="6E7601D4"/>
    <w:rsid w:val="6EF0175E"/>
    <w:rsid w:val="6F3E9A99"/>
    <w:rsid w:val="6FC551C8"/>
    <w:rsid w:val="6FCA55D3"/>
    <w:rsid w:val="702688EC"/>
    <w:rsid w:val="705FF368"/>
    <w:rsid w:val="708BFC52"/>
    <w:rsid w:val="715DAF37"/>
    <w:rsid w:val="71641A34"/>
    <w:rsid w:val="71915770"/>
    <w:rsid w:val="71DDA126"/>
    <w:rsid w:val="720B290F"/>
    <w:rsid w:val="727CF47E"/>
    <w:rsid w:val="73417ADC"/>
    <w:rsid w:val="743F311A"/>
    <w:rsid w:val="74BCE016"/>
    <w:rsid w:val="74D00AD8"/>
    <w:rsid w:val="74D97909"/>
    <w:rsid w:val="757BB7FD"/>
    <w:rsid w:val="75BA2BAE"/>
    <w:rsid w:val="75CD349E"/>
    <w:rsid w:val="75D27C2B"/>
    <w:rsid w:val="75E2FA0B"/>
    <w:rsid w:val="76435D2E"/>
    <w:rsid w:val="765C7509"/>
    <w:rsid w:val="76FB0A9B"/>
    <w:rsid w:val="78019762"/>
    <w:rsid w:val="7837DDC3"/>
    <w:rsid w:val="783B8254"/>
    <w:rsid w:val="785F1708"/>
    <w:rsid w:val="78AD6A12"/>
    <w:rsid w:val="78AEA9DD"/>
    <w:rsid w:val="78E38679"/>
    <w:rsid w:val="79788A1E"/>
    <w:rsid w:val="79C94071"/>
    <w:rsid w:val="79F6894B"/>
    <w:rsid w:val="7AB08DEA"/>
    <w:rsid w:val="7AF7E1BE"/>
    <w:rsid w:val="7B1FF2E7"/>
    <w:rsid w:val="7B65F8F9"/>
    <w:rsid w:val="7B99148F"/>
    <w:rsid w:val="7BA20725"/>
    <w:rsid w:val="7BD10752"/>
    <w:rsid w:val="7C91D321"/>
    <w:rsid w:val="7CDA9601"/>
    <w:rsid w:val="7D22488D"/>
    <w:rsid w:val="7D76434D"/>
    <w:rsid w:val="7D81641F"/>
    <w:rsid w:val="7DAD25EB"/>
    <w:rsid w:val="7EB4E546"/>
    <w:rsid w:val="7ED1BE30"/>
    <w:rsid w:val="7F14A832"/>
    <w:rsid w:val="7F21DBD4"/>
    <w:rsid w:val="7F65CB89"/>
    <w:rsid w:val="7F7C731E"/>
    <w:rsid w:val="7F87F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158690B"/>
  <w15:docId w15:val="{D18E9C9D-C1FF-46F7-83CC-C345B80B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506"/>
    <w:rPr>
      <w:rFonts w:ascii="Calibri" w:eastAsia="Calibri" w:hAnsi="Calibri" w:cs="Calibri"/>
      <w:lang w:val="es-AR" w:eastAsia="es-AR"/>
    </w:rPr>
  </w:style>
  <w:style w:type="paragraph" w:styleId="Ttulo1">
    <w:name w:val="heading 1"/>
    <w:basedOn w:val="Normal"/>
    <w:link w:val="Ttulo1Car"/>
    <w:uiPriority w:val="9"/>
    <w:qFormat/>
    <w:rsid w:val="00276F57"/>
    <w:pPr>
      <w:widowControl w:val="0"/>
      <w:autoSpaceDE w:val="0"/>
      <w:autoSpaceDN w:val="0"/>
      <w:spacing w:after="0" w:line="240" w:lineRule="auto"/>
      <w:ind w:left="527" w:hanging="428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7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B08"/>
  </w:style>
  <w:style w:type="paragraph" w:styleId="Piedepgina">
    <w:name w:val="footer"/>
    <w:basedOn w:val="Normal"/>
    <w:link w:val="PiedepginaCar"/>
    <w:uiPriority w:val="99"/>
    <w:unhideWhenUsed/>
    <w:rsid w:val="0077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08"/>
  </w:style>
  <w:style w:type="paragraph" w:styleId="Textocomentario">
    <w:name w:val="annotation text"/>
    <w:basedOn w:val="Normal"/>
    <w:link w:val="TextocomentarioCar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7B0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7B01"/>
    <w:rPr>
      <w:rFonts w:ascii="Times New Roman" w:hAnsi="Times New Roman" w:cs="Times New Roman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7B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7B01"/>
    <w:rPr>
      <w:b/>
      <w:bCs/>
      <w:sz w:val="20"/>
      <w:szCs w:val="20"/>
    </w:rPr>
  </w:style>
  <w:style w:type="paragraph" w:customStyle="1" w:styleId="Default">
    <w:name w:val="Default"/>
    <w:rsid w:val="00955F38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276F57"/>
    <w:rPr>
      <w:rFonts w:ascii="Calibri" w:eastAsia="Calibri" w:hAnsi="Calibri" w:cs="Calibri"/>
      <w:b/>
      <w:bCs/>
    </w:rPr>
  </w:style>
  <w:style w:type="paragraph" w:styleId="Textoindependiente">
    <w:name w:val="Body Text"/>
    <w:basedOn w:val="Normal"/>
    <w:link w:val="TextoindependienteCar"/>
    <w:uiPriority w:val="1"/>
    <w:qFormat/>
    <w:rsid w:val="00276F57"/>
    <w:pPr>
      <w:widowControl w:val="0"/>
      <w:autoSpaceDE w:val="0"/>
      <w:autoSpaceDN w:val="0"/>
      <w:spacing w:after="0" w:line="240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76F57"/>
    <w:rPr>
      <w:rFonts w:ascii="Calibri" w:eastAsia="Calibri" w:hAnsi="Calibri" w:cs="Calibri"/>
    </w:rPr>
  </w:style>
  <w:style w:type="paragraph" w:styleId="Prrafodelista">
    <w:name w:val="List Paragraph"/>
    <w:basedOn w:val="Normal"/>
    <w:qFormat/>
    <w:rsid w:val="00276F57"/>
    <w:pPr>
      <w:widowControl w:val="0"/>
      <w:autoSpaceDE w:val="0"/>
      <w:autoSpaceDN w:val="0"/>
      <w:spacing w:after="0" w:line="240" w:lineRule="auto"/>
      <w:ind w:left="820" w:hanging="361"/>
    </w:pPr>
  </w:style>
  <w:style w:type="table" w:styleId="Tablaconcuadrcula">
    <w:name w:val="Table Grid"/>
    <w:basedOn w:val="Tablanormal"/>
    <w:rsid w:val="000D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basedOn w:val="Normal"/>
    <w:qFormat/>
    <w:rsid w:val="00AB3505"/>
    <w:pPr>
      <w:suppressAutoHyphens/>
      <w:spacing w:after="0" w:line="240" w:lineRule="auto"/>
    </w:pPr>
    <w:rPr>
      <w:rFonts w:eastAsia="Times New Roman"/>
      <w:sz w:val="20"/>
      <w:szCs w:val="20"/>
      <w:lang w:bidi="en-US"/>
    </w:rPr>
  </w:style>
  <w:style w:type="character" w:customStyle="1" w:styleId="TextocomentarioCar1">
    <w:name w:val="Texto comentario Car1"/>
    <w:uiPriority w:val="99"/>
    <w:semiHidden/>
    <w:rsid w:val="00AB3505"/>
    <w:rPr>
      <w:rFonts w:ascii="Calibri" w:hAnsi="Calibri" w:cs="Calibri"/>
      <w:lang w:eastAsia="en-US" w:bidi="en-US"/>
    </w:rPr>
  </w:style>
  <w:style w:type="character" w:styleId="Hipervnculo">
    <w:name w:val="Hyperlink"/>
    <w:rsid w:val="006960A6"/>
    <w:rPr>
      <w:color w:val="0563C1"/>
      <w:u w:val="single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C640E2"/>
    <w:pPr>
      <w:suppressAutoHyphens/>
      <w:spacing w:before="200" w:after="120" w:line="480" w:lineRule="auto"/>
    </w:pPr>
    <w:rPr>
      <w:rFonts w:eastAsia="Times New Roman"/>
      <w:sz w:val="20"/>
      <w:szCs w:val="20"/>
      <w:lang w:eastAsia="zh-CN" w:bidi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640E2"/>
    <w:rPr>
      <w:rFonts w:ascii="Calibri" w:eastAsia="Times New Roman" w:hAnsi="Calibri" w:cs="Calibri"/>
      <w:sz w:val="20"/>
      <w:szCs w:val="20"/>
      <w:lang w:val="es-AR" w:eastAsia="zh-CN" w:bidi="en-US"/>
    </w:rPr>
  </w:style>
  <w:style w:type="paragraph" w:styleId="Revisin">
    <w:name w:val="Revision"/>
    <w:hidden/>
    <w:uiPriority w:val="99"/>
    <w:semiHidden/>
    <w:rsid w:val="00D331F6"/>
    <w:pPr>
      <w:spacing w:after="0" w:line="240" w:lineRule="auto"/>
    </w:pPr>
    <w:rPr>
      <w:rFonts w:ascii="Calibri" w:eastAsia="Calibri" w:hAnsi="Calibri" w:cs="Calibri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8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7AE87B2DBF242B422431EEC296A6B" ma:contentTypeVersion="11" ma:contentTypeDescription="Crear nuevo documento." ma:contentTypeScope="" ma:versionID="da89a59cff2a54511b6088de99f7bdae">
  <xsd:schema xmlns:xsd="http://www.w3.org/2001/XMLSchema" xmlns:xs="http://www.w3.org/2001/XMLSchema" xmlns:p="http://schemas.microsoft.com/office/2006/metadata/properties" xmlns:ns2="6bffac1c-9071-420c-8c92-1f58f39bee39" xmlns:ns3="892384a5-8cea-4ed4-a721-31f55e675e2c" targetNamespace="http://schemas.microsoft.com/office/2006/metadata/properties" ma:root="true" ma:fieldsID="267494a16f98ee8d52b5d8d3a73cb1eb" ns2:_="" ns3:_="">
    <xsd:import namespace="6bffac1c-9071-420c-8c92-1f58f39bee39"/>
    <xsd:import namespace="892384a5-8cea-4ed4-a721-31f55e675e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fac1c-9071-420c-8c92-1f58f39bee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384a5-8cea-4ed4-a721-31f55e675e2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A3D37D-64AA-409C-B584-DC71BC324A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ffac1c-9071-420c-8c92-1f58f39bee39"/>
    <ds:schemaRef ds:uri="892384a5-8cea-4ed4-a721-31f55e675e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887907-3603-48DB-8184-C789A19FEE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656341-768A-45F1-9C2C-B732A09A3C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E9DEE3-42A4-4556-8360-11351E71FC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1957</Words>
  <Characters>10765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Analía Calero DNECV</dc:creator>
  <cp:lastModifiedBy>Martin Miguel Basualdo</cp:lastModifiedBy>
  <cp:revision>13</cp:revision>
  <cp:lastPrinted>2023-10-18T17:05:00Z</cp:lastPrinted>
  <dcterms:created xsi:type="dcterms:W3CDTF">2023-10-23T13:12:00Z</dcterms:created>
  <dcterms:modified xsi:type="dcterms:W3CDTF">2023-10-31T20:27:00Z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0x0101003B47AE87B2DBF242B422431EEC296A6B</vt:lpwstr>
  </property>
</Properties>
</file>